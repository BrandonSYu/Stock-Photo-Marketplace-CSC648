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24" w:rsidRDefault="007D3724" w:rsidP="007D3724">
      <w:pPr>
        <w:jc w:val="center"/>
        <w:rPr>
          <w:rFonts w:cstheme="minorHAnsi"/>
          <w:sz w:val="40"/>
          <w:szCs w:val="40"/>
        </w:rPr>
      </w:pPr>
    </w:p>
    <w:p w:rsidR="007D3724" w:rsidRDefault="007D3724" w:rsidP="007D3724">
      <w:pPr>
        <w:jc w:val="center"/>
        <w:rPr>
          <w:rFonts w:cstheme="minorHAnsi"/>
          <w:sz w:val="40"/>
          <w:szCs w:val="40"/>
        </w:rPr>
      </w:pPr>
    </w:p>
    <w:p w:rsidR="00271E2D" w:rsidRPr="007D3724" w:rsidRDefault="000213AE" w:rsidP="007D3724">
      <w:pPr>
        <w:jc w:val="center"/>
        <w:rPr>
          <w:rFonts w:cstheme="minorHAnsi"/>
          <w:sz w:val="48"/>
          <w:szCs w:val="48"/>
        </w:rPr>
      </w:pPr>
      <w:r w:rsidRPr="007D3724">
        <w:rPr>
          <w:rFonts w:cstheme="minorHAnsi"/>
          <w:sz w:val="48"/>
          <w:szCs w:val="48"/>
        </w:rPr>
        <w:t>SW Engineering CSC648/848 Section 01 Summer 2017</w:t>
      </w:r>
    </w:p>
    <w:p w:rsidR="000213AE" w:rsidRPr="007D3724" w:rsidRDefault="000213AE" w:rsidP="007D3724">
      <w:pPr>
        <w:jc w:val="center"/>
        <w:rPr>
          <w:rFonts w:cstheme="minorHAnsi"/>
          <w:bCs/>
          <w:color w:val="222222"/>
          <w:sz w:val="28"/>
          <w:szCs w:val="28"/>
          <w:shd w:val="clear" w:color="auto" w:fill="FFFFFF"/>
        </w:rPr>
      </w:pPr>
      <w:proofErr w:type="spellStart"/>
      <w:r w:rsidRPr="007D3724">
        <w:rPr>
          <w:rFonts w:cstheme="minorHAnsi"/>
          <w:bCs/>
          <w:color w:val="222222"/>
          <w:sz w:val="28"/>
          <w:szCs w:val="28"/>
          <w:shd w:val="clear" w:color="auto" w:fill="FFFFFF"/>
        </w:rPr>
        <w:t>Jizhou</w:t>
      </w:r>
      <w:proofErr w:type="spellEnd"/>
      <w:r w:rsidRPr="007D3724">
        <w:rPr>
          <w:rFonts w:cstheme="minorHAnsi"/>
          <w:bCs/>
          <w:color w:val="222222"/>
          <w:sz w:val="28"/>
          <w:szCs w:val="28"/>
          <w:shd w:val="clear" w:color="auto" w:fill="FFFFFF"/>
        </w:rPr>
        <w:t xml:space="preserve"> Yang</w:t>
      </w:r>
      <w:r w:rsidR="007D3724" w:rsidRPr="007D3724">
        <w:rPr>
          <w:rFonts w:cstheme="minorHAnsi"/>
          <w:bCs/>
          <w:color w:val="222222"/>
          <w:sz w:val="28"/>
          <w:szCs w:val="28"/>
          <w:shd w:val="clear" w:color="auto" w:fill="FFFFFF"/>
        </w:rPr>
        <w:t xml:space="preserve">- Team Lead- jyang15@mail.sfsu.edu </w:t>
      </w:r>
    </w:p>
    <w:p w:rsidR="000213AE" w:rsidRPr="007D3724" w:rsidRDefault="000213AE" w:rsidP="007D3724">
      <w:pPr>
        <w:jc w:val="center"/>
        <w:rPr>
          <w:rFonts w:cstheme="minorHAnsi"/>
          <w:color w:val="000000"/>
          <w:sz w:val="28"/>
          <w:szCs w:val="28"/>
          <w:shd w:val="clear" w:color="auto" w:fill="FFFFFF"/>
        </w:rPr>
      </w:pPr>
      <w:proofErr w:type="spellStart"/>
      <w:r w:rsidRPr="007D3724">
        <w:rPr>
          <w:rFonts w:cstheme="minorHAnsi"/>
          <w:color w:val="000000"/>
          <w:sz w:val="28"/>
          <w:szCs w:val="28"/>
          <w:shd w:val="clear" w:color="auto" w:fill="FFFFFF"/>
        </w:rPr>
        <w:t>Rafsan</w:t>
      </w:r>
      <w:proofErr w:type="spellEnd"/>
      <w:r w:rsidRPr="007D3724">
        <w:rPr>
          <w:rFonts w:cstheme="minorHAnsi"/>
          <w:color w:val="000000"/>
          <w:sz w:val="28"/>
          <w:szCs w:val="28"/>
          <w:shd w:val="clear" w:color="auto" w:fill="FFFFFF"/>
        </w:rPr>
        <w:t xml:space="preserve"> </w:t>
      </w:r>
      <w:proofErr w:type="spellStart"/>
      <w:r w:rsidRPr="007D3724">
        <w:rPr>
          <w:rFonts w:cstheme="minorHAnsi"/>
          <w:color w:val="000000"/>
          <w:sz w:val="28"/>
          <w:szCs w:val="28"/>
          <w:shd w:val="clear" w:color="auto" w:fill="FFFFFF"/>
        </w:rPr>
        <w:t>Saadi</w:t>
      </w:r>
      <w:proofErr w:type="spellEnd"/>
      <w:r w:rsidR="007D3724" w:rsidRPr="007D3724">
        <w:rPr>
          <w:rFonts w:cstheme="minorHAnsi"/>
          <w:color w:val="000000"/>
          <w:sz w:val="28"/>
          <w:szCs w:val="28"/>
          <w:shd w:val="clear" w:color="auto" w:fill="FFFFFF"/>
        </w:rPr>
        <w:t>- CTO</w:t>
      </w:r>
    </w:p>
    <w:p w:rsidR="000213AE" w:rsidRPr="007D3724" w:rsidRDefault="000213AE" w:rsidP="007D3724">
      <w:pPr>
        <w:jc w:val="center"/>
        <w:rPr>
          <w:rFonts w:cstheme="minorHAnsi"/>
          <w:color w:val="000000"/>
          <w:sz w:val="28"/>
          <w:szCs w:val="28"/>
          <w:shd w:val="clear" w:color="auto" w:fill="FFFFFF"/>
        </w:rPr>
      </w:pPr>
      <w:proofErr w:type="spellStart"/>
      <w:r w:rsidRPr="007D3724">
        <w:rPr>
          <w:rFonts w:cstheme="minorHAnsi"/>
          <w:color w:val="000000"/>
          <w:sz w:val="28"/>
          <w:szCs w:val="28"/>
          <w:shd w:val="clear" w:color="auto" w:fill="FFFFFF"/>
        </w:rPr>
        <w:t>Raghav</w:t>
      </w:r>
      <w:proofErr w:type="spellEnd"/>
      <w:r w:rsidRPr="007D3724">
        <w:rPr>
          <w:rFonts w:cstheme="minorHAnsi"/>
          <w:color w:val="000000"/>
          <w:sz w:val="28"/>
          <w:szCs w:val="28"/>
          <w:shd w:val="clear" w:color="auto" w:fill="FFFFFF"/>
        </w:rPr>
        <w:t xml:space="preserve"> </w:t>
      </w:r>
      <w:proofErr w:type="spellStart"/>
      <w:r w:rsidRPr="007D3724">
        <w:rPr>
          <w:rFonts w:cstheme="minorHAnsi"/>
          <w:color w:val="000000"/>
          <w:sz w:val="28"/>
          <w:szCs w:val="28"/>
          <w:shd w:val="clear" w:color="auto" w:fill="FFFFFF"/>
        </w:rPr>
        <w:t>Parti</w:t>
      </w:r>
      <w:proofErr w:type="spellEnd"/>
    </w:p>
    <w:p w:rsidR="000213AE" w:rsidRPr="007D3724" w:rsidRDefault="000213AE" w:rsidP="007D3724">
      <w:pPr>
        <w:jc w:val="center"/>
        <w:rPr>
          <w:rFonts w:cstheme="minorHAnsi"/>
          <w:color w:val="000000"/>
          <w:sz w:val="28"/>
          <w:szCs w:val="28"/>
          <w:shd w:val="clear" w:color="auto" w:fill="FFFFFF"/>
        </w:rPr>
      </w:pPr>
      <w:r w:rsidRPr="007D3724">
        <w:rPr>
          <w:rFonts w:cstheme="minorHAnsi"/>
          <w:sz w:val="28"/>
          <w:szCs w:val="28"/>
        </w:rPr>
        <w:t xml:space="preserve">Takahiro </w:t>
      </w:r>
      <w:proofErr w:type="spellStart"/>
      <w:r w:rsidRPr="007D3724">
        <w:rPr>
          <w:rFonts w:cstheme="minorHAnsi"/>
          <w:color w:val="000000"/>
          <w:sz w:val="28"/>
          <w:szCs w:val="28"/>
          <w:shd w:val="clear" w:color="auto" w:fill="FFFFFF"/>
        </w:rPr>
        <w:t>Odaka</w:t>
      </w:r>
      <w:proofErr w:type="spellEnd"/>
    </w:p>
    <w:p w:rsidR="000213AE" w:rsidRPr="007D3724" w:rsidRDefault="000213AE" w:rsidP="007D3724">
      <w:pPr>
        <w:jc w:val="center"/>
        <w:rPr>
          <w:rFonts w:cstheme="minorHAnsi"/>
          <w:color w:val="000000"/>
          <w:sz w:val="28"/>
          <w:szCs w:val="28"/>
          <w:shd w:val="clear" w:color="auto" w:fill="FFFFFF"/>
        </w:rPr>
      </w:pPr>
      <w:r w:rsidRPr="007D3724">
        <w:rPr>
          <w:rFonts w:cstheme="minorHAnsi"/>
          <w:color w:val="000000"/>
          <w:sz w:val="28"/>
          <w:szCs w:val="28"/>
          <w:shd w:val="clear" w:color="auto" w:fill="FFFFFF"/>
        </w:rPr>
        <w:t>Brandon Yu</w:t>
      </w:r>
    </w:p>
    <w:p w:rsidR="000213AE" w:rsidRPr="007D3724" w:rsidRDefault="008A141E" w:rsidP="007D3724">
      <w:pPr>
        <w:jc w:val="center"/>
        <w:rPr>
          <w:rFonts w:cstheme="minorHAnsi"/>
          <w:color w:val="000000"/>
          <w:sz w:val="28"/>
          <w:szCs w:val="28"/>
          <w:shd w:val="clear" w:color="auto" w:fill="FFFFFF"/>
        </w:rPr>
      </w:pPr>
      <w:r>
        <w:rPr>
          <w:rFonts w:cstheme="minorHAnsi"/>
          <w:color w:val="000000"/>
          <w:sz w:val="28"/>
          <w:szCs w:val="28"/>
          <w:shd w:val="clear" w:color="auto" w:fill="FFFFFF"/>
        </w:rPr>
        <w:t>Zach Melamed</w:t>
      </w:r>
    </w:p>
    <w:p w:rsidR="007D3724" w:rsidRDefault="007D3724" w:rsidP="007D3724">
      <w:pPr>
        <w:jc w:val="center"/>
        <w:rPr>
          <w:rFonts w:cstheme="minorHAnsi"/>
          <w:color w:val="000000"/>
          <w:sz w:val="28"/>
          <w:szCs w:val="28"/>
          <w:shd w:val="clear" w:color="auto" w:fill="FFFFFF"/>
        </w:rPr>
      </w:pPr>
    </w:p>
    <w:p w:rsidR="00BF214E" w:rsidRPr="007D3724" w:rsidRDefault="00BF214E" w:rsidP="007D3724">
      <w:pPr>
        <w:jc w:val="center"/>
        <w:rPr>
          <w:rFonts w:cstheme="minorHAnsi"/>
          <w:color w:val="000000"/>
          <w:sz w:val="40"/>
          <w:szCs w:val="40"/>
          <w:shd w:val="clear" w:color="auto" w:fill="FFFFFF"/>
        </w:rPr>
      </w:pPr>
      <w:r w:rsidRPr="007D3724">
        <w:rPr>
          <w:rFonts w:cstheme="minorHAnsi"/>
          <w:color w:val="000000"/>
          <w:sz w:val="40"/>
          <w:szCs w:val="40"/>
          <w:shd w:val="clear" w:color="auto" w:fill="FFFFFF"/>
        </w:rPr>
        <w:t>Team # 3</w:t>
      </w:r>
    </w:p>
    <w:p w:rsidR="00BF214E" w:rsidRPr="007D3724" w:rsidRDefault="00BF214E" w:rsidP="007D3724">
      <w:pPr>
        <w:jc w:val="center"/>
        <w:rPr>
          <w:rFonts w:cstheme="minorHAnsi"/>
          <w:color w:val="000000"/>
          <w:sz w:val="28"/>
          <w:szCs w:val="28"/>
          <w:shd w:val="clear" w:color="auto" w:fill="FFFFFF"/>
        </w:rPr>
      </w:pPr>
      <w:r w:rsidRPr="007D3724">
        <w:rPr>
          <w:rFonts w:cstheme="minorHAnsi"/>
          <w:color w:val="000000"/>
          <w:sz w:val="28"/>
          <w:szCs w:val="28"/>
          <w:shd w:val="clear" w:color="auto" w:fill="FFFFFF"/>
        </w:rPr>
        <w:t xml:space="preserve">Stock Photo </w:t>
      </w:r>
      <w:r w:rsidR="007D3724" w:rsidRPr="007D3724">
        <w:rPr>
          <w:rFonts w:cstheme="minorHAnsi"/>
          <w:color w:val="000000"/>
          <w:sz w:val="28"/>
          <w:szCs w:val="28"/>
          <w:shd w:val="clear" w:color="auto" w:fill="FFFFFF"/>
        </w:rPr>
        <w:t>Marketplace</w:t>
      </w:r>
    </w:p>
    <w:p w:rsidR="007D3724" w:rsidRPr="007D3724" w:rsidRDefault="007D3724" w:rsidP="007D3724">
      <w:pPr>
        <w:jc w:val="center"/>
        <w:rPr>
          <w:rFonts w:cstheme="minorHAnsi"/>
          <w:color w:val="000000"/>
          <w:sz w:val="28"/>
          <w:szCs w:val="28"/>
          <w:shd w:val="clear" w:color="auto" w:fill="FFFFFF"/>
        </w:rPr>
      </w:pPr>
      <w:r w:rsidRPr="007D3724">
        <w:rPr>
          <w:rFonts w:cstheme="minorHAnsi"/>
          <w:color w:val="000000"/>
          <w:sz w:val="28"/>
          <w:szCs w:val="28"/>
          <w:shd w:val="clear" w:color="auto" w:fill="FFFFFF"/>
        </w:rPr>
        <w:t>Milestone 1</w:t>
      </w:r>
    </w:p>
    <w:p w:rsidR="007D3724" w:rsidRPr="007D3724" w:rsidRDefault="007D3724" w:rsidP="007D3724">
      <w:pPr>
        <w:jc w:val="center"/>
        <w:rPr>
          <w:rFonts w:cstheme="minorHAnsi"/>
          <w:color w:val="000000"/>
          <w:sz w:val="28"/>
          <w:szCs w:val="28"/>
          <w:shd w:val="clear" w:color="auto" w:fill="FFFFFF"/>
        </w:rPr>
      </w:pPr>
      <w:r w:rsidRPr="007D3724">
        <w:rPr>
          <w:rFonts w:cstheme="minorHAnsi"/>
          <w:color w:val="000000"/>
          <w:sz w:val="28"/>
          <w:szCs w:val="28"/>
          <w:shd w:val="clear" w:color="auto" w:fill="FFFFFF"/>
        </w:rPr>
        <w:t>6/28/2017</w:t>
      </w:r>
    </w:p>
    <w:p w:rsidR="007D3724" w:rsidRDefault="007D3724" w:rsidP="007D3724">
      <w:pPr>
        <w:jc w:val="center"/>
        <w:rPr>
          <w:rFonts w:cstheme="minorHAnsi"/>
          <w:color w:val="000000"/>
          <w:sz w:val="28"/>
          <w:szCs w:val="28"/>
          <w:shd w:val="clear" w:color="auto" w:fill="FFFFFF"/>
        </w:rPr>
      </w:pPr>
    </w:p>
    <w:p w:rsidR="007D3724" w:rsidRPr="007D3724" w:rsidRDefault="007D3724" w:rsidP="007D3724">
      <w:pPr>
        <w:jc w:val="center"/>
        <w:rPr>
          <w:rFonts w:cstheme="minorHAnsi"/>
          <w:color w:val="000000"/>
          <w:sz w:val="40"/>
          <w:szCs w:val="40"/>
          <w:shd w:val="clear" w:color="auto" w:fill="FFFFFF"/>
        </w:rPr>
      </w:pPr>
      <w:r w:rsidRPr="007D3724">
        <w:rPr>
          <w:rFonts w:cstheme="minorHAnsi"/>
          <w:color w:val="000000"/>
          <w:sz w:val="40"/>
          <w:szCs w:val="40"/>
          <w:shd w:val="clear" w:color="auto" w:fill="FFFFFF"/>
        </w:rPr>
        <w:t>Document Revisions</w:t>
      </w:r>
    </w:p>
    <w:tbl>
      <w:tblPr>
        <w:tblStyle w:val="a3"/>
        <w:tblW w:w="0" w:type="auto"/>
        <w:tblLook w:val="04A0"/>
      </w:tblPr>
      <w:tblGrid>
        <w:gridCol w:w="3036"/>
        <w:gridCol w:w="3037"/>
        <w:gridCol w:w="3037"/>
      </w:tblGrid>
      <w:tr w:rsidR="007D3724" w:rsidRPr="007D3724" w:rsidTr="007D3724">
        <w:trPr>
          <w:trHeight w:val="388"/>
        </w:trPr>
        <w:tc>
          <w:tcPr>
            <w:tcW w:w="3036" w:type="dxa"/>
          </w:tcPr>
          <w:p w:rsidR="007D3724" w:rsidRPr="007D3724" w:rsidRDefault="007D3724" w:rsidP="007D3724">
            <w:pPr>
              <w:jc w:val="center"/>
              <w:rPr>
                <w:rFonts w:cstheme="minorHAnsi"/>
              </w:rPr>
            </w:pPr>
            <w:r w:rsidRPr="007D3724">
              <w:rPr>
                <w:rFonts w:cstheme="minorHAnsi"/>
              </w:rPr>
              <w:t>Submission Date</w:t>
            </w:r>
          </w:p>
        </w:tc>
        <w:tc>
          <w:tcPr>
            <w:tcW w:w="3037" w:type="dxa"/>
          </w:tcPr>
          <w:p w:rsidR="007D3724" w:rsidRPr="007D3724" w:rsidRDefault="007D3724" w:rsidP="007D3724">
            <w:pPr>
              <w:jc w:val="center"/>
              <w:rPr>
                <w:rFonts w:cstheme="minorHAnsi"/>
              </w:rPr>
            </w:pPr>
            <w:r w:rsidRPr="007D3724">
              <w:rPr>
                <w:rFonts w:cstheme="minorHAnsi"/>
              </w:rPr>
              <w:t>Feedback given</w:t>
            </w:r>
          </w:p>
        </w:tc>
        <w:tc>
          <w:tcPr>
            <w:tcW w:w="3037" w:type="dxa"/>
          </w:tcPr>
          <w:p w:rsidR="007D3724" w:rsidRPr="007D3724" w:rsidRDefault="007D3724" w:rsidP="007D3724">
            <w:pPr>
              <w:jc w:val="center"/>
              <w:rPr>
                <w:rFonts w:cstheme="minorHAnsi"/>
              </w:rPr>
            </w:pPr>
            <w:r w:rsidRPr="007D3724">
              <w:rPr>
                <w:rFonts w:cstheme="minorHAnsi"/>
              </w:rPr>
              <w:t>Feedback Implemented</w:t>
            </w:r>
          </w:p>
        </w:tc>
      </w:tr>
      <w:tr w:rsidR="007D3724" w:rsidRPr="007D3724" w:rsidTr="007D3724">
        <w:trPr>
          <w:trHeight w:val="388"/>
        </w:trPr>
        <w:tc>
          <w:tcPr>
            <w:tcW w:w="3036" w:type="dxa"/>
          </w:tcPr>
          <w:p w:rsidR="007D3724" w:rsidRPr="007D3724" w:rsidRDefault="00A97B54" w:rsidP="00A97B54">
            <w:pPr>
              <w:jc w:val="center"/>
              <w:rPr>
                <w:rFonts w:cstheme="minorHAnsi"/>
              </w:rPr>
            </w:pPr>
            <w:r>
              <w:rPr>
                <w:rFonts w:cstheme="minorHAnsi"/>
              </w:rPr>
              <w:t>6/30/17</w:t>
            </w: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r w:rsidR="007D3724" w:rsidRPr="007D3724" w:rsidTr="007D3724">
        <w:trPr>
          <w:trHeight w:val="388"/>
        </w:trPr>
        <w:tc>
          <w:tcPr>
            <w:tcW w:w="3036"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r w:rsidR="007D3724" w:rsidRPr="007D3724" w:rsidTr="007D3724">
        <w:trPr>
          <w:trHeight w:val="388"/>
        </w:trPr>
        <w:tc>
          <w:tcPr>
            <w:tcW w:w="3036"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r w:rsidR="007D3724" w:rsidRPr="007D3724" w:rsidTr="007D3724">
        <w:trPr>
          <w:trHeight w:val="388"/>
        </w:trPr>
        <w:tc>
          <w:tcPr>
            <w:tcW w:w="3036"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r w:rsidR="007D3724" w:rsidRPr="007D3724" w:rsidTr="007D3724">
        <w:trPr>
          <w:trHeight w:val="388"/>
        </w:trPr>
        <w:tc>
          <w:tcPr>
            <w:tcW w:w="3036"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r w:rsidR="007D3724" w:rsidRPr="007D3724" w:rsidTr="007D3724">
        <w:trPr>
          <w:trHeight w:val="358"/>
        </w:trPr>
        <w:tc>
          <w:tcPr>
            <w:tcW w:w="3036"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c>
          <w:tcPr>
            <w:tcW w:w="3037" w:type="dxa"/>
          </w:tcPr>
          <w:p w:rsidR="007D3724" w:rsidRPr="007D3724" w:rsidRDefault="007D3724" w:rsidP="00A97B54">
            <w:pPr>
              <w:jc w:val="center"/>
              <w:rPr>
                <w:rFonts w:cstheme="minorHAnsi"/>
              </w:rPr>
            </w:pPr>
          </w:p>
        </w:tc>
      </w:tr>
    </w:tbl>
    <w:p w:rsidR="007D3724" w:rsidRDefault="007D3724" w:rsidP="007D3724">
      <w:pPr>
        <w:pStyle w:val="1"/>
      </w:pPr>
      <w:r>
        <w:lastRenderedPageBreak/>
        <w:t>Executive Summary</w:t>
      </w:r>
    </w:p>
    <w:p w:rsidR="0001216C" w:rsidRPr="0001216C" w:rsidRDefault="0001216C" w:rsidP="00AE56DE">
      <w:pPr>
        <w:spacing w:after="0" w:line="276" w:lineRule="auto"/>
        <w:ind w:left="720"/>
        <w:jc w:val="both"/>
        <w:rPr>
          <w:rFonts w:eastAsia="Times New Roman" w:cstheme="minorHAnsi"/>
          <w:sz w:val="26"/>
          <w:szCs w:val="26"/>
        </w:rPr>
      </w:pPr>
      <w:r w:rsidRPr="0001216C">
        <w:rPr>
          <w:rFonts w:eastAsia="Times New Roman" w:cstheme="minorHAnsi"/>
          <w:color w:val="000000"/>
          <w:sz w:val="26"/>
          <w:szCs w:val="26"/>
        </w:rPr>
        <w:t xml:space="preserve">We are proudly to release our website, “stock </w:t>
      </w:r>
      <w:ins w:id="0" w:author="Administrator" w:date="2017-06-30T10:32:00Z">
        <w:r w:rsidR="00910940">
          <w:rPr>
            <w:rFonts w:eastAsia="Times New Roman" w:cstheme="minorHAnsi"/>
            <w:color w:val="000000"/>
            <w:sz w:val="26"/>
            <w:szCs w:val="26"/>
          </w:rPr>
          <w:t xml:space="preserve">photo </w:t>
        </w:r>
      </w:ins>
      <w:r w:rsidRPr="0001216C">
        <w:rPr>
          <w:rFonts w:eastAsia="Times New Roman" w:cstheme="minorHAnsi"/>
          <w:color w:val="000000"/>
          <w:sz w:val="26"/>
          <w:szCs w:val="26"/>
        </w:rPr>
        <w:t>marketplace”, for online media management. The website offers a platform for image store, search, and sale. We have provide</w:t>
      </w:r>
      <w:ins w:id="1" w:author="Administrator" w:date="2017-06-30T10:33:00Z">
        <w:r w:rsidR="009C27F3">
          <w:rPr>
            <w:rFonts w:eastAsia="Times New Roman" w:cstheme="minorHAnsi"/>
            <w:color w:val="000000"/>
            <w:sz w:val="26"/>
            <w:szCs w:val="26"/>
          </w:rPr>
          <w:t>d</w:t>
        </w:r>
      </w:ins>
      <w:r w:rsidRPr="0001216C">
        <w:rPr>
          <w:rFonts w:eastAsia="Times New Roman" w:cstheme="minorHAnsi"/>
          <w:color w:val="000000"/>
          <w:sz w:val="26"/>
          <w:szCs w:val="26"/>
        </w:rPr>
        <w:t xml:space="preserve"> beautiful user interface, secure media storage, powerful search engine, and friendly user environment. Users can browse, search and purchase the media. Contributors (usually artists) can upload, manage and price their media. </w:t>
      </w:r>
    </w:p>
    <w:p w:rsidR="0001216C" w:rsidRPr="0001216C" w:rsidRDefault="0001216C" w:rsidP="00AE56DE">
      <w:pPr>
        <w:spacing w:after="0" w:line="276" w:lineRule="auto"/>
        <w:ind w:left="720"/>
        <w:jc w:val="both"/>
        <w:rPr>
          <w:rFonts w:eastAsia="Times New Roman" w:cstheme="minorHAnsi"/>
          <w:sz w:val="26"/>
          <w:szCs w:val="26"/>
        </w:rPr>
      </w:pPr>
      <w:r w:rsidRPr="0001216C">
        <w:rPr>
          <w:rFonts w:eastAsia="Times New Roman" w:cstheme="minorHAnsi"/>
          <w:sz w:val="26"/>
          <w:szCs w:val="26"/>
        </w:rPr>
        <w:t> </w:t>
      </w:r>
    </w:p>
    <w:p w:rsidR="0001216C" w:rsidRPr="0001216C" w:rsidRDefault="0001216C" w:rsidP="00AE56DE">
      <w:pPr>
        <w:spacing w:after="0" w:line="276" w:lineRule="auto"/>
        <w:ind w:left="720"/>
        <w:jc w:val="both"/>
        <w:rPr>
          <w:rFonts w:eastAsia="Times New Roman" w:cstheme="minorHAnsi"/>
          <w:sz w:val="26"/>
          <w:szCs w:val="26"/>
        </w:rPr>
      </w:pPr>
      <w:r w:rsidRPr="0001216C">
        <w:rPr>
          <w:rFonts w:eastAsia="Times New Roman" w:cstheme="minorHAnsi"/>
          <w:color w:val="000000"/>
          <w:sz w:val="26"/>
          <w:szCs w:val="26"/>
        </w:rPr>
        <w:t>The potential market for the website is very promising. More and more people are seeking online media storage, management, and sale. Several companies have already provided online media service. Compared to our competitors, we provide easier download</w:t>
      </w:r>
      <w:del w:id="2" w:author="Administrator" w:date="2017-06-30T10:33:00Z">
        <w:r w:rsidRPr="0001216C" w:rsidDel="00546309">
          <w:rPr>
            <w:rFonts w:eastAsia="Times New Roman" w:cstheme="minorHAnsi"/>
            <w:color w:val="000000"/>
            <w:sz w:val="26"/>
            <w:szCs w:val="26"/>
          </w:rPr>
          <w:delText>ing</w:delText>
        </w:r>
      </w:del>
      <w:r w:rsidRPr="0001216C">
        <w:rPr>
          <w:rFonts w:eastAsia="Times New Roman" w:cstheme="minorHAnsi"/>
          <w:color w:val="000000"/>
          <w:sz w:val="26"/>
          <w:szCs w:val="26"/>
        </w:rPr>
        <w:t xml:space="preserve">, faster search, popular product trending, and download product review. These features will bring good market share to our product. </w:t>
      </w:r>
    </w:p>
    <w:p w:rsidR="0001216C" w:rsidRPr="0001216C" w:rsidRDefault="0001216C" w:rsidP="00AE56DE">
      <w:pPr>
        <w:spacing w:after="0" w:line="276" w:lineRule="auto"/>
        <w:ind w:left="720"/>
        <w:jc w:val="both"/>
        <w:rPr>
          <w:rFonts w:eastAsia="Times New Roman" w:cstheme="minorHAnsi"/>
          <w:sz w:val="26"/>
          <w:szCs w:val="26"/>
        </w:rPr>
      </w:pPr>
      <w:r w:rsidRPr="0001216C">
        <w:rPr>
          <w:rFonts w:eastAsia="Times New Roman" w:cstheme="minorHAnsi"/>
          <w:sz w:val="26"/>
          <w:szCs w:val="26"/>
        </w:rPr>
        <w:t> </w:t>
      </w:r>
    </w:p>
    <w:p w:rsidR="0001216C" w:rsidRPr="0001216C" w:rsidRDefault="0001216C" w:rsidP="00AE56DE">
      <w:pPr>
        <w:spacing w:after="0" w:line="276" w:lineRule="auto"/>
        <w:ind w:left="720"/>
        <w:jc w:val="both"/>
        <w:rPr>
          <w:rFonts w:eastAsia="Times New Roman" w:cstheme="minorHAnsi"/>
          <w:sz w:val="26"/>
          <w:szCs w:val="26"/>
        </w:rPr>
      </w:pPr>
      <w:r w:rsidRPr="0001216C">
        <w:rPr>
          <w:rFonts w:eastAsia="Times New Roman" w:cstheme="minorHAnsi"/>
          <w:color w:val="000000"/>
          <w:sz w:val="26"/>
          <w:szCs w:val="26"/>
        </w:rPr>
        <w:t xml:space="preserve">The application is deployed on Amazon Web Service (AWS), provided LAMP stack environment that consists of the following components: Linux, Apache, MySQL, PHP. The Dev framework and APIs include: </w:t>
      </w:r>
      <w:proofErr w:type="spellStart"/>
      <w:r w:rsidRPr="0001216C">
        <w:rPr>
          <w:rFonts w:eastAsia="Times New Roman" w:cstheme="minorHAnsi"/>
          <w:color w:val="000000"/>
          <w:sz w:val="26"/>
          <w:szCs w:val="26"/>
        </w:rPr>
        <w:t>CakePHP</w:t>
      </w:r>
      <w:proofErr w:type="spellEnd"/>
      <w:r w:rsidRPr="0001216C">
        <w:rPr>
          <w:rFonts w:eastAsia="Times New Roman" w:cstheme="minorHAnsi"/>
          <w:color w:val="000000"/>
          <w:sz w:val="26"/>
          <w:szCs w:val="26"/>
        </w:rPr>
        <w:t xml:space="preserve">, Bootstrap, </w:t>
      </w:r>
      <w:proofErr w:type="spellStart"/>
      <w:r w:rsidRPr="0001216C">
        <w:rPr>
          <w:rFonts w:eastAsia="Times New Roman" w:cstheme="minorHAnsi"/>
          <w:color w:val="000000"/>
          <w:sz w:val="26"/>
          <w:szCs w:val="26"/>
        </w:rPr>
        <w:t>jQuery</w:t>
      </w:r>
      <w:proofErr w:type="spellEnd"/>
      <w:r w:rsidRPr="0001216C">
        <w:rPr>
          <w:rFonts w:eastAsia="Times New Roman" w:cstheme="minorHAnsi"/>
          <w:color w:val="000000"/>
          <w:sz w:val="26"/>
          <w:szCs w:val="26"/>
        </w:rPr>
        <w:t xml:space="preserve">, Google analytics. Supported browser matrix includes: Google Chrome and </w:t>
      </w:r>
      <w:proofErr w:type="spellStart"/>
      <w:r w:rsidRPr="0001216C">
        <w:rPr>
          <w:rFonts w:eastAsia="Times New Roman" w:cstheme="minorHAnsi"/>
          <w:color w:val="000000"/>
          <w:sz w:val="26"/>
          <w:szCs w:val="26"/>
        </w:rPr>
        <w:t>Mozila</w:t>
      </w:r>
      <w:proofErr w:type="spellEnd"/>
      <w:r w:rsidRPr="0001216C">
        <w:rPr>
          <w:rFonts w:eastAsia="Times New Roman" w:cstheme="minorHAnsi"/>
          <w:color w:val="000000"/>
          <w:sz w:val="26"/>
          <w:szCs w:val="26"/>
        </w:rPr>
        <w:t xml:space="preserve"> Firefox. </w:t>
      </w:r>
    </w:p>
    <w:p w:rsidR="0001216C" w:rsidRPr="0001216C" w:rsidRDefault="0001216C" w:rsidP="0001216C"/>
    <w:p w:rsidR="007D3724" w:rsidRDefault="007D3724">
      <w:r>
        <w:br w:type="page"/>
      </w:r>
    </w:p>
    <w:p w:rsidR="007D3724" w:rsidRDefault="007D3724" w:rsidP="007D3724">
      <w:pPr>
        <w:pStyle w:val="1"/>
      </w:pPr>
      <w:r>
        <w:lastRenderedPageBreak/>
        <w:t>Use Cases:</w:t>
      </w:r>
    </w:p>
    <w:p w:rsidR="007D3724" w:rsidRDefault="007D3724" w:rsidP="007D3724"/>
    <w:p w:rsidR="007D3724" w:rsidRPr="00AE56DE" w:rsidRDefault="007D3724" w:rsidP="00AE56DE">
      <w:pPr>
        <w:spacing w:after="0" w:line="276" w:lineRule="auto"/>
        <w:rPr>
          <w:rFonts w:eastAsia="Times New Roman" w:cstheme="minorHAnsi"/>
          <w:sz w:val="26"/>
          <w:szCs w:val="26"/>
        </w:rPr>
      </w:pPr>
      <w:r w:rsidRPr="00AE56DE">
        <w:rPr>
          <w:rFonts w:eastAsia="Times New Roman" w:cstheme="minorHAnsi"/>
          <w:b/>
          <w:color w:val="000000"/>
          <w:sz w:val="32"/>
          <w:szCs w:val="32"/>
        </w:rPr>
        <w:t>Unregistered users</w:t>
      </w:r>
      <w:r w:rsidRPr="00AE56DE">
        <w:rPr>
          <w:rFonts w:eastAsia="Times New Roman" w:cstheme="minorHAnsi"/>
          <w:color w:val="000000"/>
          <w:sz w:val="26"/>
          <w:szCs w:val="26"/>
        </w:rPr>
        <w:t xml:space="preserve"> – </w:t>
      </w:r>
      <w:r w:rsidR="00AE56DE" w:rsidRPr="00AE56DE">
        <w:rPr>
          <w:rFonts w:cstheme="minorHAnsi"/>
          <w:color w:val="000000"/>
          <w:sz w:val="26"/>
          <w:szCs w:val="26"/>
        </w:rPr>
        <w:t>Johnny visits the website by going on his laptop. He's new to the website, so he can browse the website and search for media content, but won't have the same privileges as registered users. He can search for media using keywords, and will have ease of access through a category list. Along with this, he will be able to message other users using a guest ID, but will not be allowed to purchase media.</w:t>
      </w:r>
    </w:p>
    <w:p w:rsidR="007D3724" w:rsidRPr="00AE56DE" w:rsidRDefault="007D3724" w:rsidP="00AE56DE">
      <w:pPr>
        <w:spacing w:after="0" w:line="276" w:lineRule="auto"/>
        <w:rPr>
          <w:rFonts w:eastAsia="Times New Roman" w:cstheme="minorHAnsi"/>
          <w:sz w:val="26"/>
          <w:szCs w:val="26"/>
        </w:rPr>
      </w:pPr>
    </w:p>
    <w:p w:rsidR="007D3724" w:rsidRPr="00AE56DE" w:rsidRDefault="007D3724" w:rsidP="00AE56DE">
      <w:pPr>
        <w:spacing w:after="0" w:line="276" w:lineRule="auto"/>
        <w:rPr>
          <w:rFonts w:cstheme="minorHAnsi"/>
          <w:color w:val="000000"/>
          <w:sz w:val="26"/>
          <w:szCs w:val="26"/>
        </w:rPr>
      </w:pPr>
      <w:r w:rsidRPr="00AE56DE">
        <w:rPr>
          <w:rFonts w:eastAsia="Times New Roman" w:cstheme="minorHAnsi"/>
          <w:b/>
          <w:color w:val="000000"/>
          <w:sz w:val="32"/>
          <w:szCs w:val="32"/>
        </w:rPr>
        <w:t xml:space="preserve">Registered users </w:t>
      </w:r>
      <w:r w:rsidRPr="00AE56DE">
        <w:rPr>
          <w:rFonts w:eastAsia="Times New Roman" w:cstheme="minorHAnsi"/>
          <w:color w:val="000000"/>
          <w:sz w:val="26"/>
          <w:szCs w:val="26"/>
        </w:rPr>
        <w:t xml:space="preserve">– </w:t>
      </w:r>
      <w:r w:rsidR="00AE56DE" w:rsidRPr="00AE56DE">
        <w:rPr>
          <w:rFonts w:cstheme="minorHAnsi"/>
          <w:color w:val="000000"/>
          <w:sz w:val="26"/>
          <w:szCs w:val="26"/>
        </w:rPr>
        <w:t>Alice registers to the website via email address/ID and password. After doing so, Alice is allowed to browse the website, search for media, and purchase media. Alice likes spending time on the website, and is more active. As such, she is given more privileges than unregistered users. Alice will be able to message other users or contributors, and will appear to others through her registered ID. Alice should be able to flag inappropriate or undesirable content on the website for an admin to see.</w:t>
      </w:r>
    </w:p>
    <w:p w:rsidR="00AE56DE" w:rsidRPr="00AE56DE" w:rsidRDefault="00AE56DE" w:rsidP="00AE56DE">
      <w:pPr>
        <w:spacing w:after="0" w:line="276" w:lineRule="auto"/>
        <w:rPr>
          <w:rFonts w:eastAsia="Times New Roman" w:cstheme="minorHAnsi"/>
          <w:sz w:val="26"/>
          <w:szCs w:val="26"/>
        </w:rPr>
      </w:pPr>
    </w:p>
    <w:p w:rsidR="007D3724" w:rsidRPr="00AE56DE" w:rsidRDefault="007D3724" w:rsidP="00AE56DE">
      <w:pPr>
        <w:spacing w:after="0" w:line="276" w:lineRule="auto"/>
        <w:rPr>
          <w:rFonts w:eastAsia="Times New Roman" w:cstheme="minorHAnsi"/>
          <w:sz w:val="26"/>
          <w:szCs w:val="26"/>
        </w:rPr>
      </w:pPr>
      <w:r w:rsidRPr="00AE56DE">
        <w:rPr>
          <w:rFonts w:eastAsia="Times New Roman" w:cstheme="minorHAnsi"/>
          <w:b/>
          <w:color w:val="000000"/>
          <w:sz w:val="32"/>
          <w:szCs w:val="32"/>
        </w:rPr>
        <w:t>Admins</w:t>
      </w:r>
      <w:r w:rsidRPr="00AE56DE">
        <w:rPr>
          <w:rFonts w:eastAsia="Times New Roman" w:cstheme="minorHAnsi"/>
          <w:color w:val="000000"/>
          <w:sz w:val="26"/>
          <w:szCs w:val="26"/>
        </w:rPr>
        <w:t xml:space="preserve"> – </w:t>
      </w:r>
      <w:r w:rsidR="00AE56DE" w:rsidRPr="00AE56DE">
        <w:rPr>
          <w:rFonts w:cstheme="minorHAnsi"/>
          <w:color w:val="000000"/>
          <w:sz w:val="26"/>
          <w:szCs w:val="26"/>
        </w:rPr>
        <w:t>Jay is an admin who monitors the website and manages the media database to ensure a better user experience for customers. Jay has the privilege to remove media content, edit descriptions, and manipulate media categories. He will be in charge of maintaining the content on the website, but is not responsible for backend maintenance. However, Jay should keep a log of any server or database issues for ease of website maintenance.</w:t>
      </w:r>
    </w:p>
    <w:p w:rsidR="007D3724" w:rsidRPr="00AE56DE" w:rsidRDefault="007D3724" w:rsidP="00AE56DE">
      <w:pPr>
        <w:spacing w:after="0" w:line="276" w:lineRule="auto"/>
        <w:rPr>
          <w:rFonts w:eastAsia="Times New Roman" w:cstheme="minorHAnsi"/>
          <w:sz w:val="26"/>
          <w:szCs w:val="26"/>
        </w:rPr>
      </w:pPr>
    </w:p>
    <w:p w:rsidR="007D3724" w:rsidRPr="00AE56DE" w:rsidRDefault="007D3724" w:rsidP="00AE56DE">
      <w:pPr>
        <w:spacing w:after="0" w:line="276" w:lineRule="auto"/>
        <w:rPr>
          <w:rFonts w:eastAsia="Times New Roman" w:cstheme="minorHAnsi"/>
          <w:color w:val="000000"/>
          <w:sz w:val="26"/>
          <w:szCs w:val="26"/>
        </w:rPr>
      </w:pPr>
      <w:r w:rsidRPr="00AE56DE">
        <w:rPr>
          <w:rFonts w:eastAsia="Times New Roman" w:cstheme="minorHAnsi"/>
          <w:b/>
          <w:color w:val="000000"/>
          <w:sz w:val="32"/>
          <w:szCs w:val="32"/>
        </w:rPr>
        <w:t>Contributors</w:t>
      </w:r>
      <w:r w:rsidRPr="00AE56DE">
        <w:rPr>
          <w:rFonts w:eastAsia="Times New Roman" w:cstheme="minorHAnsi"/>
          <w:color w:val="000000"/>
          <w:sz w:val="26"/>
          <w:szCs w:val="26"/>
        </w:rPr>
        <w:t xml:space="preserve"> –</w:t>
      </w:r>
      <w:r w:rsidR="00AE56DE" w:rsidRPr="00AE56DE">
        <w:rPr>
          <w:rFonts w:cstheme="minorHAnsi"/>
          <w:color w:val="000000"/>
          <w:sz w:val="26"/>
          <w:szCs w:val="26"/>
        </w:rPr>
        <w:t>Bob is a freelance photographer. He wishes to sell his photos and videos. Bob is able to add an appropriate description/caption, set price point, and include various details about his media, such as size or length of the file. Bob should able to interact with website UI easily to promote more uploading of media and have an overall larger stock of media content available on the website. Bob should be given full recognition of the media he uploads. and allowed to manage his own media content freely. Through website messaging, Bob will be able to communicate to buyers, but payment will be left for Bob and the buyer to decide.</w:t>
      </w:r>
    </w:p>
    <w:p w:rsidR="00303506" w:rsidRPr="00AE56DE" w:rsidRDefault="00303506" w:rsidP="00AE56DE">
      <w:pPr>
        <w:spacing w:line="276" w:lineRule="auto"/>
        <w:rPr>
          <w:rFonts w:eastAsia="Times New Roman" w:cstheme="minorHAnsi"/>
          <w:color w:val="000000"/>
          <w:sz w:val="26"/>
          <w:szCs w:val="26"/>
        </w:rPr>
      </w:pPr>
      <w:r w:rsidRPr="00AE56DE">
        <w:rPr>
          <w:rFonts w:eastAsia="Times New Roman" w:cstheme="minorHAnsi"/>
          <w:color w:val="000000"/>
          <w:sz w:val="26"/>
          <w:szCs w:val="26"/>
        </w:rPr>
        <w:br w:type="page"/>
      </w:r>
    </w:p>
    <w:p w:rsidR="00303506" w:rsidRDefault="00303506" w:rsidP="00303506">
      <w:pPr>
        <w:pStyle w:val="1"/>
        <w:rPr>
          <w:rFonts w:eastAsia="Times New Roman"/>
        </w:rPr>
      </w:pPr>
      <w:r>
        <w:rPr>
          <w:rFonts w:eastAsia="Times New Roman"/>
        </w:rPr>
        <w:lastRenderedPageBreak/>
        <w:t>Data Definitions</w:t>
      </w:r>
    </w:p>
    <w:p w:rsidR="00AE56DE" w:rsidRPr="00AE56DE" w:rsidRDefault="00AE56DE" w:rsidP="00AE56DE">
      <w:pPr>
        <w:pStyle w:val="a4"/>
        <w:numPr>
          <w:ilvl w:val="0"/>
          <w:numId w:val="21"/>
        </w:numPr>
        <w:spacing w:before="240" w:beforeAutospacing="0" w:after="0" w:afterAutospacing="0" w:line="276" w:lineRule="auto"/>
        <w:textAlignment w:val="baseline"/>
        <w:rPr>
          <w:rFonts w:asciiTheme="minorHAnsi" w:hAnsiTheme="minorHAnsi" w:cstheme="minorHAnsi"/>
          <w:color w:val="24292E"/>
          <w:sz w:val="26"/>
          <w:szCs w:val="26"/>
        </w:rPr>
      </w:pPr>
      <w:r w:rsidRPr="00AE56DE">
        <w:rPr>
          <w:rFonts w:asciiTheme="minorHAnsi" w:hAnsiTheme="minorHAnsi" w:cstheme="minorHAnsi"/>
          <w:color w:val="24292E"/>
          <w:sz w:val="26"/>
          <w:szCs w:val="26"/>
        </w:rPr>
        <w:t>Registered Users: Users who have an account, and are logged into it, that are using the site. Registered Users can be both buyers and sellers.</w:t>
      </w:r>
    </w:p>
    <w:p w:rsidR="00AE56DE" w:rsidRPr="00AE56DE" w:rsidRDefault="00AE56DE" w:rsidP="00AE56DE">
      <w:pPr>
        <w:pStyle w:val="a4"/>
        <w:numPr>
          <w:ilvl w:val="0"/>
          <w:numId w:val="21"/>
        </w:numPr>
        <w:spacing w:before="0" w:beforeAutospacing="0" w:after="0" w:afterAutospacing="0" w:line="276" w:lineRule="auto"/>
        <w:textAlignment w:val="baseline"/>
        <w:rPr>
          <w:rFonts w:asciiTheme="minorHAnsi" w:hAnsiTheme="minorHAnsi" w:cstheme="minorHAnsi"/>
          <w:color w:val="24292E"/>
          <w:sz w:val="26"/>
          <w:szCs w:val="26"/>
        </w:rPr>
      </w:pPr>
      <w:r w:rsidRPr="00AE56DE">
        <w:rPr>
          <w:rFonts w:asciiTheme="minorHAnsi" w:hAnsiTheme="minorHAnsi" w:cstheme="minorHAnsi"/>
          <w:color w:val="24292E"/>
          <w:sz w:val="26"/>
          <w:szCs w:val="26"/>
        </w:rPr>
        <w:t>Guest Users: Users who do not have an account, and can only browse the site without being able to post items for sale or buy items.</w:t>
      </w:r>
    </w:p>
    <w:p w:rsidR="00AE56DE" w:rsidRDefault="00AE56DE" w:rsidP="00AE56DE">
      <w:pPr>
        <w:pStyle w:val="a4"/>
        <w:numPr>
          <w:ilvl w:val="0"/>
          <w:numId w:val="21"/>
        </w:numPr>
        <w:spacing w:before="0" w:beforeAutospacing="0" w:after="0" w:afterAutospacing="0" w:line="276" w:lineRule="auto"/>
        <w:textAlignment w:val="baseline"/>
        <w:rPr>
          <w:rFonts w:asciiTheme="minorHAnsi" w:hAnsiTheme="minorHAnsi" w:cstheme="minorHAnsi"/>
          <w:color w:val="24292E"/>
          <w:sz w:val="26"/>
          <w:szCs w:val="26"/>
        </w:rPr>
      </w:pPr>
      <w:r w:rsidRPr="00AE56DE">
        <w:rPr>
          <w:rFonts w:asciiTheme="minorHAnsi" w:hAnsiTheme="minorHAnsi" w:cstheme="minorHAnsi"/>
          <w:color w:val="24292E"/>
          <w:sz w:val="26"/>
          <w:szCs w:val="26"/>
        </w:rPr>
        <w:t>Buyer: User who has an account, and is buying an item.</w:t>
      </w:r>
    </w:p>
    <w:p w:rsidR="00AE56DE" w:rsidRDefault="00AE56DE" w:rsidP="00AE56DE">
      <w:pPr>
        <w:pStyle w:val="a4"/>
        <w:numPr>
          <w:ilvl w:val="0"/>
          <w:numId w:val="21"/>
        </w:numPr>
        <w:spacing w:before="0" w:beforeAutospacing="0" w:after="0" w:afterAutospacing="0" w:line="276" w:lineRule="auto"/>
        <w:textAlignment w:val="baseline"/>
        <w:rPr>
          <w:rFonts w:asciiTheme="minorHAnsi" w:hAnsiTheme="minorHAnsi" w:cstheme="minorHAnsi"/>
          <w:color w:val="24292E"/>
          <w:sz w:val="26"/>
          <w:szCs w:val="26"/>
        </w:rPr>
      </w:pPr>
      <w:r>
        <w:rPr>
          <w:rFonts w:asciiTheme="minorHAnsi" w:hAnsiTheme="minorHAnsi" w:cstheme="minorHAnsi"/>
          <w:color w:val="24292E"/>
          <w:sz w:val="26"/>
          <w:szCs w:val="26"/>
        </w:rPr>
        <w:t>C</w:t>
      </w:r>
      <w:r w:rsidRPr="00AE56DE">
        <w:rPr>
          <w:rFonts w:asciiTheme="minorHAnsi" w:hAnsiTheme="minorHAnsi" w:cstheme="minorHAnsi"/>
          <w:color w:val="24292E"/>
          <w:sz w:val="26"/>
          <w:szCs w:val="26"/>
        </w:rPr>
        <w:t>ontributor: User who has an account, and is selling an item.</w:t>
      </w:r>
    </w:p>
    <w:p w:rsidR="00AE56DE" w:rsidRDefault="00AE56DE" w:rsidP="00AE56DE">
      <w:pPr>
        <w:pStyle w:val="a4"/>
        <w:numPr>
          <w:ilvl w:val="0"/>
          <w:numId w:val="21"/>
        </w:numPr>
        <w:spacing w:before="0" w:beforeAutospacing="0" w:after="0" w:afterAutospacing="0" w:line="276" w:lineRule="auto"/>
        <w:textAlignment w:val="baseline"/>
        <w:rPr>
          <w:rFonts w:asciiTheme="minorHAnsi" w:hAnsiTheme="minorHAnsi" w:cstheme="minorHAnsi"/>
          <w:color w:val="24292E"/>
          <w:sz w:val="26"/>
          <w:szCs w:val="26"/>
        </w:rPr>
      </w:pPr>
      <w:r w:rsidRPr="00AE56DE">
        <w:rPr>
          <w:rFonts w:asciiTheme="minorHAnsi" w:hAnsiTheme="minorHAnsi" w:cstheme="minorHAnsi"/>
          <w:color w:val="24292E"/>
          <w:sz w:val="26"/>
          <w:szCs w:val="26"/>
        </w:rPr>
        <w:t>Administrators: Users that have special privileges, and have the ability to remove posts from the site, remove items, issue warnings and bans from the site, and generally enforce the Code of Conduct for the site. Administrators also are responsible for helping users when needed.</w:t>
      </w:r>
    </w:p>
    <w:p w:rsidR="00AE56DE" w:rsidRPr="00AE56DE" w:rsidRDefault="00AE56DE" w:rsidP="00AE56DE">
      <w:pPr>
        <w:pStyle w:val="a4"/>
        <w:numPr>
          <w:ilvl w:val="0"/>
          <w:numId w:val="21"/>
        </w:numPr>
        <w:spacing w:before="0" w:beforeAutospacing="0" w:after="0" w:afterAutospacing="0" w:line="276" w:lineRule="auto"/>
        <w:textAlignment w:val="baseline"/>
        <w:rPr>
          <w:rFonts w:asciiTheme="minorHAnsi" w:hAnsiTheme="minorHAnsi" w:cstheme="minorHAnsi"/>
          <w:color w:val="24292E"/>
          <w:sz w:val="26"/>
          <w:szCs w:val="26"/>
        </w:rPr>
      </w:pPr>
      <w:r w:rsidRPr="00AE56DE">
        <w:rPr>
          <w:rFonts w:asciiTheme="minorHAnsi" w:hAnsiTheme="minorHAnsi" w:cstheme="minorHAnsi"/>
          <w:color w:val="24292E"/>
          <w:sz w:val="26"/>
          <w:szCs w:val="26"/>
        </w:rPr>
        <w:t>Items/Services: Any object which is for sale, or for purchase on the site.</w:t>
      </w:r>
    </w:p>
    <w:p w:rsidR="00AE56DE" w:rsidRPr="00AE56DE" w:rsidRDefault="00AE56DE" w:rsidP="00AE56DE"/>
    <w:p w:rsidR="00303506" w:rsidRDefault="00303506">
      <w:r>
        <w:br w:type="page"/>
      </w:r>
    </w:p>
    <w:p w:rsidR="00303506" w:rsidRDefault="00303506" w:rsidP="00303506">
      <w:pPr>
        <w:pStyle w:val="1"/>
      </w:pPr>
      <w:r>
        <w:lastRenderedPageBreak/>
        <w:t>Functional Requirements</w:t>
      </w:r>
    </w:p>
    <w:p w:rsidR="00AE56DE" w:rsidRPr="00AE56DE" w:rsidRDefault="00AE56DE" w:rsidP="00AE56DE"/>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able to search for photos and videos.</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able to browse photos and videos. </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of the website </w:t>
      </w:r>
      <w:r w:rsidRPr="00AE56DE">
        <w:rPr>
          <w:rFonts w:ascii="Arial" w:eastAsia="Times New Roman" w:hAnsi="Arial" w:cs="Arial"/>
          <w:b/>
          <w:bCs/>
          <w:color w:val="000000"/>
        </w:rPr>
        <w:t xml:space="preserve">shall be </w:t>
      </w:r>
      <w:r w:rsidRPr="00AE56DE">
        <w:rPr>
          <w:rFonts w:ascii="Arial" w:eastAsia="Times New Roman" w:hAnsi="Arial" w:cs="Arial"/>
          <w:color w:val="000000"/>
        </w:rPr>
        <w:t>eligible to become Registered Users of the website.</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allowed to view previews of videos on the website.</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allowed to view previews of photos of the website. </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Non-registered Users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able to view thumbnails of the images</w:t>
      </w:r>
    </w:p>
    <w:p w:rsidR="00AE56DE" w:rsidRPr="00AE56DE" w:rsidRDefault="00AE56DE" w:rsidP="00AE56DE">
      <w:pPr>
        <w:numPr>
          <w:ilvl w:val="0"/>
          <w:numId w:val="17"/>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Registered Users of the website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allowed the functions of Non-registered Users, along with the following:</w:t>
      </w:r>
    </w:p>
    <w:p w:rsidR="00AE56DE" w:rsidRPr="00AE56DE" w:rsidRDefault="00AE56DE" w:rsidP="00AE56DE">
      <w:pPr>
        <w:numPr>
          <w:ilvl w:val="1"/>
          <w:numId w:val="18"/>
        </w:numPr>
        <w:spacing w:after="0" w:line="480" w:lineRule="auto"/>
        <w:ind w:left="1440" w:hanging="360"/>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Registered Users </w:t>
      </w:r>
      <w:bookmarkStart w:id="3" w:name="_GoBack"/>
      <w:bookmarkEnd w:id="3"/>
      <w:r w:rsidRPr="00AE56DE">
        <w:rPr>
          <w:rFonts w:ascii="Arial" w:eastAsia="Times New Roman" w:hAnsi="Arial" w:cs="Arial"/>
          <w:b/>
          <w:bCs/>
          <w:color w:val="000000"/>
        </w:rPr>
        <w:t>shall be</w:t>
      </w:r>
      <w:r w:rsidRPr="00AE56DE">
        <w:rPr>
          <w:rFonts w:ascii="Arial" w:eastAsia="Times New Roman" w:hAnsi="Arial" w:cs="Arial"/>
          <w:color w:val="000000"/>
        </w:rPr>
        <w:t xml:space="preserve"> able to purchase photos and videos.</w:t>
      </w:r>
    </w:p>
    <w:p w:rsidR="00AE56DE" w:rsidRPr="00AE56DE" w:rsidRDefault="00AE56DE" w:rsidP="00AE56DE">
      <w:pPr>
        <w:numPr>
          <w:ilvl w:val="0"/>
          <w:numId w:val="18"/>
        </w:numPr>
        <w:spacing w:after="0" w:line="480" w:lineRule="auto"/>
        <w:textAlignment w:val="baseline"/>
        <w:rPr>
          <w:rFonts w:ascii="Times New Roman" w:eastAsia="Times New Roman" w:hAnsi="Times New Roman" w:cs="Times New Roman"/>
          <w:color w:val="000000"/>
        </w:rPr>
      </w:pPr>
      <w:r w:rsidRPr="00AE56DE">
        <w:rPr>
          <w:rFonts w:ascii="Arial" w:eastAsia="Times New Roman" w:hAnsi="Arial" w:cs="Arial"/>
          <w:color w:val="000000"/>
        </w:rPr>
        <w:t xml:space="preserve">Contributors of the website </w:t>
      </w:r>
      <w:r w:rsidRPr="00AE56DE">
        <w:rPr>
          <w:rFonts w:ascii="Arial" w:eastAsia="Times New Roman" w:hAnsi="Arial" w:cs="Arial"/>
          <w:b/>
          <w:bCs/>
          <w:color w:val="000000"/>
        </w:rPr>
        <w:t xml:space="preserve">shall be </w:t>
      </w:r>
      <w:r w:rsidRPr="00AE56DE">
        <w:rPr>
          <w:rFonts w:ascii="Arial" w:eastAsia="Times New Roman" w:hAnsi="Arial" w:cs="Arial"/>
          <w:color w:val="000000"/>
        </w:rPr>
        <w:t>allowed the functions of Non-registered Users, along with the following:</w:t>
      </w:r>
    </w:p>
    <w:p w:rsidR="00AE56DE" w:rsidRPr="00AE56DE" w:rsidRDefault="00AE56DE" w:rsidP="00212E4D">
      <w:pPr>
        <w:numPr>
          <w:ilvl w:val="1"/>
          <w:numId w:val="19"/>
        </w:numPr>
        <w:spacing w:after="0" w:line="480" w:lineRule="auto"/>
        <w:textAlignment w:val="baseline"/>
        <w:rPr>
          <w:rFonts w:eastAsia="Times New Roman" w:cstheme="minorHAnsi"/>
          <w:color w:val="000000"/>
          <w:sz w:val="26"/>
          <w:szCs w:val="26"/>
        </w:rPr>
      </w:pPr>
      <w:r w:rsidRPr="00AE56DE">
        <w:rPr>
          <w:rFonts w:ascii="Arial" w:eastAsia="Times New Roman" w:hAnsi="Arial" w:cs="Arial"/>
          <w:color w:val="000000"/>
        </w:rPr>
        <w:t xml:space="preserve">Contributors </w:t>
      </w:r>
      <w:r w:rsidRPr="00AE56DE">
        <w:rPr>
          <w:rFonts w:ascii="Arial" w:eastAsia="Times New Roman" w:hAnsi="Arial" w:cs="Arial"/>
          <w:b/>
          <w:bCs/>
          <w:color w:val="000000"/>
        </w:rPr>
        <w:t xml:space="preserve">shall be </w:t>
      </w:r>
      <w:r w:rsidRPr="00AE56DE">
        <w:rPr>
          <w:rFonts w:ascii="Arial" w:eastAsia="Times New Roman" w:hAnsi="Arial" w:cs="Arial"/>
          <w:color w:val="000000"/>
        </w:rPr>
        <w:t>able to upload photos and videos to the website.</w:t>
      </w:r>
    </w:p>
    <w:p w:rsidR="00303506" w:rsidRPr="00AE56DE" w:rsidRDefault="00AE56DE" w:rsidP="00AE56DE">
      <w:pPr>
        <w:pStyle w:val="a5"/>
        <w:numPr>
          <w:ilvl w:val="0"/>
          <w:numId w:val="19"/>
        </w:numPr>
        <w:spacing w:after="0" w:line="480" w:lineRule="auto"/>
        <w:textAlignment w:val="baseline"/>
        <w:rPr>
          <w:rFonts w:eastAsia="Times New Roman" w:cstheme="minorHAnsi"/>
          <w:color w:val="000000"/>
          <w:sz w:val="26"/>
          <w:szCs w:val="26"/>
        </w:rPr>
      </w:pPr>
      <w:r w:rsidRPr="00AE56DE">
        <w:rPr>
          <w:rFonts w:ascii="Arial" w:eastAsia="Times New Roman" w:hAnsi="Arial" w:cs="Arial"/>
          <w:color w:val="000000"/>
        </w:rPr>
        <w:t xml:space="preserve">Contributors of the website </w:t>
      </w:r>
      <w:r w:rsidRPr="00AE56DE">
        <w:rPr>
          <w:rFonts w:ascii="Arial" w:eastAsia="Times New Roman" w:hAnsi="Arial" w:cs="Arial"/>
          <w:b/>
          <w:bCs/>
          <w:color w:val="000000"/>
        </w:rPr>
        <w:t>shall be</w:t>
      </w:r>
      <w:r w:rsidRPr="00AE56DE">
        <w:rPr>
          <w:rFonts w:ascii="Arial" w:eastAsia="Times New Roman" w:hAnsi="Arial" w:cs="Arial"/>
          <w:color w:val="000000"/>
        </w:rPr>
        <w:t xml:space="preserve"> able to set a “price tag” for their uploaded media. If a Contributor chooses to, they are allowed to put up media for free. </w:t>
      </w:r>
      <w:r w:rsidR="00303506" w:rsidRPr="00AE56DE">
        <w:rPr>
          <w:rFonts w:eastAsia="Times New Roman" w:cstheme="minorHAnsi"/>
          <w:color w:val="000000"/>
          <w:sz w:val="26"/>
          <w:szCs w:val="26"/>
        </w:rPr>
        <w:br w:type="page"/>
      </w:r>
    </w:p>
    <w:p w:rsidR="00303506" w:rsidRDefault="00303506" w:rsidP="00303506">
      <w:pPr>
        <w:pStyle w:val="1"/>
      </w:pPr>
      <w:r>
        <w:lastRenderedPageBreak/>
        <w:t>Non Functional Requirements</w:t>
      </w:r>
    </w:p>
    <w:p w:rsidR="00AE56DE" w:rsidRPr="00AE56DE" w:rsidRDefault="00AE56DE" w:rsidP="00AE56DE"/>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Application shall be developed using class provided LAMP stack</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Application shall be developed using pre-approved set of SW development and collaborative tools provided in the class. Any other tools or frameworks must be explicitly approved by Anthony Souza on a case by case basis.</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Application shall be hosted and deployed on Amazon Web Services as specified in the class</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 xml:space="preserve">Application shall be optimized for standard desktop/laptop browsers, and must render correctly on the two latest versions of all major browsers: Mozilla, Safari, Chrome. </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Application</w:t>
      </w:r>
      <w:r w:rsidRPr="000A7F15">
        <w:rPr>
          <w:rFonts w:cstheme="minorHAnsi"/>
          <w:sz w:val="26"/>
          <w:szCs w:val="26"/>
          <w:lang w:val="en-GB"/>
        </w:rPr>
        <w:t xml:space="preserve"> shall have responsive UI code so it can be adequately rendered on mobile devices but no mobile native app is to be developed</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Data shall be stored in the MySQL database on the class server in the team's account</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Application shall be deployed from the team's account on AWS</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No more than 50 concurrent users shall be accessing the application at any time</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Privacy of users shall be protected and all privacy policies will be appropriately communicated to the users.</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 xml:space="preserve">The language used shall be English. </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 xml:space="preserve">Application shall be very easy to use and intuitive. No prior training shall be required to use the website. </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Google analytics shall be added</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lang w:val="en-GB"/>
        </w:rPr>
      </w:pPr>
      <w:r w:rsidRPr="000A7F15">
        <w:rPr>
          <w:rFonts w:cstheme="minorHAnsi"/>
          <w:sz w:val="26"/>
          <w:szCs w:val="26"/>
        </w:rPr>
        <w:t>Messaging between users shall be done only by class approved methods and not via e-mail clients in order to avoid issues of security with e-mail services.</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lang w:val="en-GB"/>
        </w:rPr>
        <w:t>Pay functionality (how to pay for goods and services) shall not be implemented.</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lang w:val="en-GB"/>
        </w:rPr>
        <w:t>Site security: basic best  practices shall be applied (as covered in the class</w:t>
      </w:r>
      <w:r w:rsidRPr="000A7F15">
        <w:rPr>
          <w:rFonts w:cstheme="minorHAnsi"/>
          <w:sz w:val="26"/>
          <w:szCs w:val="26"/>
        </w:rPr>
        <w:t>)</w:t>
      </w:r>
    </w:p>
    <w:p w:rsidR="00303506" w:rsidRPr="000A7F15" w:rsidRDefault="00303506" w:rsidP="000A7F15">
      <w:pPr>
        <w:numPr>
          <w:ilvl w:val="0"/>
          <w:numId w:val="3"/>
        </w:numPr>
        <w:suppressAutoHyphens/>
        <w:overflowPunct w:val="0"/>
        <w:autoSpaceDE w:val="0"/>
        <w:spacing w:after="0" w:line="300" w:lineRule="auto"/>
        <w:jc w:val="both"/>
        <w:rPr>
          <w:rFonts w:cstheme="minorHAnsi"/>
          <w:sz w:val="26"/>
          <w:szCs w:val="26"/>
        </w:rPr>
      </w:pPr>
      <w:r w:rsidRPr="000A7F15">
        <w:rPr>
          <w:rFonts w:cstheme="minorHAnsi"/>
          <w:sz w:val="26"/>
          <w:szCs w:val="26"/>
        </w:rPr>
        <w:t>Modern SE processes and practices shall be used as specified in the class, including collaborative and continuous SW development</w:t>
      </w:r>
    </w:p>
    <w:p w:rsidR="00303506" w:rsidRPr="00AE56DE" w:rsidRDefault="00303506" w:rsidP="00296574">
      <w:pPr>
        <w:numPr>
          <w:ilvl w:val="0"/>
          <w:numId w:val="3"/>
        </w:numPr>
        <w:suppressAutoHyphens/>
        <w:overflowPunct w:val="0"/>
        <w:autoSpaceDE w:val="0"/>
        <w:spacing w:after="0" w:line="300" w:lineRule="auto"/>
        <w:jc w:val="both"/>
        <w:rPr>
          <w:rFonts w:cstheme="minorHAnsi"/>
          <w:sz w:val="26"/>
          <w:szCs w:val="26"/>
        </w:rPr>
      </w:pPr>
      <w:r w:rsidRPr="00AE56DE">
        <w:rPr>
          <w:rFonts w:cstheme="minorHAnsi"/>
          <w:sz w:val="26"/>
          <w:szCs w:val="26"/>
        </w:rPr>
        <w:t xml:space="preserve">The website shall prominently display the following text on all pages </w:t>
      </w:r>
      <w:r w:rsidRPr="00AE56DE">
        <w:rPr>
          <w:rFonts w:cstheme="minorHAnsi"/>
          <w:i/>
          <w:sz w:val="26"/>
          <w:szCs w:val="26"/>
        </w:rPr>
        <w:t>"SFSU Software Engineering Project, Spring 2017.  For Demonstration Only"</w:t>
      </w:r>
      <w:r w:rsidRPr="00AE56DE">
        <w:rPr>
          <w:rFonts w:cstheme="minorHAnsi"/>
          <w:sz w:val="26"/>
          <w:szCs w:val="26"/>
        </w:rPr>
        <w:t>. (Important so as to not confuse this with a real application).</w:t>
      </w:r>
      <w:r w:rsidRPr="00AE56DE">
        <w:rPr>
          <w:rFonts w:cstheme="minorHAnsi"/>
          <w:sz w:val="26"/>
          <w:szCs w:val="26"/>
        </w:rPr>
        <w:br w:type="page"/>
      </w:r>
    </w:p>
    <w:p w:rsidR="00303506" w:rsidRPr="00303506" w:rsidRDefault="00303506" w:rsidP="008D678A">
      <w:pPr>
        <w:pStyle w:val="1"/>
      </w:pPr>
      <w:r>
        <w:lastRenderedPageBreak/>
        <w:t>Competitive Analysis</w:t>
      </w:r>
    </w:p>
    <w:p w:rsidR="00303506" w:rsidRPr="00303506" w:rsidRDefault="00303506" w:rsidP="00303506">
      <w:pPr>
        <w:spacing w:after="0" w:line="240" w:lineRule="auto"/>
        <w:rPr>
          <w:rFonts w:ascii="Times New Roman" w:eastAsia="Times New Roman" w:hAnsi="Times New Roman" w:cs="Times New Roman"/>
          <w:sz w:val="24"/>
          <w:szCs w:val="24"/>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743"/>
        <w:gridCol w:w="1558"/>
        <w:gridCol w:w="1559"/>
        <w:gridCol w:w="1558"/>
        <w:gridCol w:w="1558"/>
        <w:gridCol w:w="1559"/>
      </w:tblGrid>
      <w:tr w:rsidR="00303506" w:rsidRPr="00303506" w:rsidTr="00AE56DE">
        <w:trPr>
          <w:trHeight w:val="618"/>
        </w:trPr>
        <w:tc>
          <w:tcPr>
            <w:tcW w:w="1743" w:type="dxa"/>
            <w:tcMar>
              <w:top w:w="20" w:type="dxa"/>
              <w:left w:w="100" w:type="dxa"/>
              <w:bottom w:w="20" w:type="dxa"/>
              <w:right w:w="100" w:type="dxa"/>
            </w:tcMar>
            <w:hideMark/>
          </w:tcPr>
          <w:p w:rsidR="00303506" w:rsidRPr="00303506" w:rsidRDefault="00303506" w:rsidP="00303506">
            <w:pPr>
              <w:spacing w:after="0" w:line="240" w:lineRule="auto"/>
              <w:rPr>
                <w:rFonts w:ascii="Times New Roman" w:eastAsia="Times New Roman" w:hAnsi="Times New Roman" w:cs="Times New Roman"/>
                <w:sz w:val="24"/>
                <w:szCs w:val="24"/>
              </w:rPr>
            </w:pP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8"/>
                <w:szCs w:val="18"/>
              </w:rPr>
              <w:t>download without register</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8"/>
                <w:szCs w:val="18"/>
              </w:rPr>
              <w:t>Quick Search using Tag</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8"/>
                <w:szCs w:val="18"/>
              </w:rPr>
              <w:t>Trend and popular product</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8"/>
                <w:szCs w:val="18"/>
              </w:rPr>
              <w:t>upload format type</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8"/>
                <w:szCs w:val="18"/>
              </w:rPr>
              <w:t>review downloaded product</w:t>
            </w:r>
          </w:p>
        </w:tc>
      </w:tr>
      <w:tr w:rsidR="00303506" w:rsidRPr="00303506" w:rsidTr="00303506">
        <w:trPr>
          <w:trHeight w:val="1449"/>
        </w:trPr>
        <w:tc>
          <w:tcPr>
            <w:tcW w:w="1743" w:type="dxa"/>
            <w:tcMar>
              <w:top w:w="20" w:type="dxa"/>
              <w:left w:w="100" w:type="dxa"/>
              <w:bottom w:w="20" w:type="dxa"/>
              <w:right w:w="100" w:type="dxa"/>
            </w:tcMar>
            <w:hideMark/>
          </w:tcPr>
          <w:p w:rsidR="00303506" w:rsidRDefault="00303506" w:rsidP="00303506">
            <w:pPr>
              <w:spacing w:after="0" w:line="240" w:lineRule="auto"/>
              <w:ind w:left="24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Gratisography</w:t>
            </w:r>
            <w:proofErr w:type="spellEnd"/>
            <w:r>
              <w:rPr>
                <w:rFonts w:ascii="Times New Roman" w:eastAsia="Times New Roman" w:hAnsi="Times New Roman" w:cs="Times New Roman"/>
                <w:color w:val="000000"/>
                <w:sz w:val="20"/>
                <w:szCs w:val="20"/>
              </w:rPr>
              <w:t xml:space="preserve">   </w:t>
            </w:r>
          </w:p>
          <w:p w:rsidR="00303506" w:rsidRDefault="00303506" w:rsidP="00303506">
            <w:pPr>
              <w:spacing w:after="0" w:line="240" w:lineRule="auto"/>
              <w:ind w:left="240"/>
              <w:rPr>
                <w:rFonts w:ascii="Times New Roman" w:eastAsia="Times New Roman" w:hAnsi="Times New Roman" w:cs="Times New Roman"/>
                <w:color w:val="000000"/>
                <w:sz w:val="20"/>
                <w:szCs w:val="20"/>
              </w:rPr>
            </w:pPr>
          </w:p>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(http://www.gratisography.com/)</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6"/>
                <w:szCs w:val="16"/>
              </w:rPr>
              <w:t xml:space="preserve">only photo like </w:t>
            </w:r>
            <w:proofErr w:type="spellStart"/>
            <w:r w:rsidRPr="00303506">
              <w:rPr>
                <w:rFonts w:ascii="Times New Roman" w:eastAsia="Times New Roman" w:hAnsi="Times New Roman" w:cs="Times New Roman"/>
                <w:color w:val="000000"/>
                <w:sz w:val="16"/>
                <w:szCs w:val="16"/>
              </w:rPr>
              <w:t>jpeg,png,.Gif</w:t>
            </w:r>
            <w:proofErr w:type="spellEnd"/>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r>
      <w:tr w:rsidR="00303506" w:rsidRPr="00303506" w:rsidTr="00303506">
        <w:trPr>
          <w:trHeight w:val="1449"/>
        </w:trPr>
        <w:tc>
          <w:tcPr>
            <w:tcW w:w="1743" w:type="dxa"/>
            <w:tcMar>
              <w:top w:w="20" w:type="dxa"/>
              <w:left w:w="100" w:type="dxa"/>
              <w:bottom w:w="20" w:type="dxa"/>
              <w:right w:w="100" w:type="dxa"/>
            </w:tcMar>
            <w:hideMark/>
          </w:tcPr>
          <w:p w:rsidR="00303506" w:rsidRDefault="00303506" w:rsidP="00303506">
            <w:pPr>
              <w:spacing w:after="0" w:line="240" w:lineRule="auto"/>
              <w:ind w:left="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YouTube           </w:t>
            </w:r>
          </w:p>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(https://www.youtube.com/)</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6"/>
                <w:szCs w:val="16"/>
              </w:rPr>
              <w:t>only movie like</w:t>
            </w:r>
          </w:p>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6"/>
                <w:szCs w:val="16"/>
              </w:rPr>
              <w:t>.WMV.mp4FLV</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r>
      <w:tr w:rsidR="00303506" w:rsidRPr="00303506" w:rsidTr="00303506">
        <w:trPr>
          <w:trHeight w:val="1449"/>
        </w:trPr>
        <w:tc>
          <w:tcPr>
            <w:tcW w:w="1743" w:type="dxa"/>
            <w:tcMar>
              <w:top w:w="20" w:type="dxa"/>
              <w:left w:w="100" w:type="dxa"/>
              <w:bottom w:w="20" w:type="dxa"/>
              <w:right w:w="100" w:type="dxa"/>
            </w:tcMar>
            <w:hideMark/>
          </w:tcPr>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Negative Space</w:t>
            </w:r>
          </w:p>
          <w:p w:rsidR="00303506" w:rsidRDefault="00303506" w:rsidP="00303506">
            <w:pPr>
              <w:spacing w:after="0" w:line="240" w:lineRule="auto"/>
              <w:ind w:left="240"/>
              <w:rPr>
                <w:rFonts w:ascii="Times New Roman" w:eastAsia="Times New Roman" w:hAnsi="Times New Roman" w:cs="Times New Roman"/>
                <w:color w:val="000000"/>
                <w:sz w:val="20"/>
                <w:szCs w:val="20"/>
              </w:rPr>
            </w:pPr>
          </w:p>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(https://negativespace.co/)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6"/>
                <w:szCs w:val="16"/>
              </w:rPr>
              <w:t xml:space="preserve">only photo like </w:t>
            </w:r>
            <w:proofErr w:type="spellStart"/>
            <w:r w:rsidRPr="00303506">
              <w:rPr>
                <w:rFonts w:ascii="Times New Roman" w:eastAsia="Times New Roman" w:hAnsi="Times New Roman" w:cs="Times New Roman"/>
                <w:color w:val="000000"/>
                <w:sz w:val="16"/>
                <w:szCs w:val="16"/>
              </w:rPr>
              <w:t>jpeg,png,.Gif</w:t>
            </w:r>
            <w:proofErr w:type="spellEnd"/>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X</w:t>
            </w:r>
          </w:p>
        </w:tc>
      </w:tr>
      <w:tr w:rsidR="00AE56DE" w:rsidRPr="00303506" w:rsidTr="00303506">
        <w:trPr>
          <w:trHeight w:val="1449"/>
        </w:trPr>
        <w:tc>
          <w:tcPr>
            <w:tcW w:w="1743" w:type="dxa"/>
            <w:tcMar>
              <w:top w:w="20" w:type="dxa"/>
              <w:left w:w="100" w:type="dxa"/>
              <w:bottom w:w="20" w:type="dxa"/>
              <w:right w:w="100" w:type="dxa"/>
            </w:tcMar>
          </w:tcPr>
          <w:p w:rsidR="00AE56DE" w:rsidRDefault="00AE56DE" w:rsidP="00AE56DE">
            <w:pPr>
              <w:pStyle w:val="a4"/>
              <w:spacing w:before="0" w:beforeAutospacing="0" w:after="0" w:afterAutospacing="0"/>
              <w:ind w:left="240"/>
            </w:pPr>
            <w:r>
              <w:rPr>
                <w:rFonts w:ascii="Georgia" w:hAnsi="Georgia"/>
                <w:color w:val="000000"/>
                <w:sz w:val="20"/>
                <w:szCs w:val="20"/>
              </w:rPr>
              <w:t>Shutter Stock</w:t>
            </w:r>
          </w:p>
          <w:p w:rsidR="00AE56DE" w:rsidRDefault="00AE56DE" w:rsidP="00AE56DE">
            <w:pPr>
              <w:pStyle w:val="a4"/>
              <w:spacing w:before="0" w:beforeAutospacing="0" w:after="0" w:afterAutospacing="0"/>
              <w:ind w:left="240"/>
            </w:pPr>
            <w:r>
              <w:rPr>
                <w:rFonts w:ascii="Georgia" w:hAnsi="Georgia"/>
                <w:color w:val="000000"/>
                <w:sz w:val="20"/>
                <w:szCs w:val="20"/>
              </w:rPr>
              <w:t>(https://www.shutterstock.com/)</w:t>
            </w:r>
          </w:p>
          <w:p w:rsidR="00AE56DE" w:rsidRPr="00303506" w:rsidRDefault="00AE56DE" w:rsidP="00303506">
            <w:pPr>
              <w:spacing w:after="0" w:line="240" w:lineRule="auto"/>
              <w:ind w:left="240"/>
              <w:rPr>
                <w:rFonts w:ascii="Times New Roman" w:eastAsia="Times New Roman" w:hAnsi="Times New Roman" w:cs="Times New Roman"/>
                <w:color w:val="000000"/>
                <w:sz w:val="20"/>
                <w:szCs w:val="20"/>
              </w:rPr>
            </w:pPr>
          </w:p>
        </w:tc>
        <w:tc>
          <w:tcPr>
            <w:tcW w:w="1558" w:type="dxa"/>
            <w:tcMar>
              <w:top w:w="20" w:type="dxa"/>
              <w:left w:w="100" w:type="dxa"/>
              <w:bottom w:w="20" w:type="dxa"/>
              <w:right w:w="100" w:type="dxa"/>
            </w:tcMar>
          </w:tcPr>
          <w:p w:rsidR="00AE56DE" w:rsidRPr="00303506" w:rsidRDefault="00AE56DE" w:rsidP="00303506">
            <w:pPr>
              <w:spacing w:after="0" w:line="240" w:lineRule="auto"/>
              <w:ind w:left="240"/>
              <w:jc w:val="center"/>
              <w:rPr>
                <w:rFonts w:ascii="Times New Roman" w:eastAsia="Times New Roman" w:hAnsi="Times New Roman" w:cs="Times New Roman"/>
                <w:color w:val="000000"/>
                <w:sz w:val="20"/>
                <w:szCs w:val="20"/>
              </w:rPr>
            </w:pPr>
            <w:r>
              <w:rPr>
                <w:color w:val="000000"/>
                <w:sz w:val="20"/>
                <w:szCs w:val="20"/>
              </w:rPr>
              <w:t>X</w:t>
            </w:r>
          </w:p>
        </w:tc>
        <w:tc>
          <w:tcPr>
            <w:tcW w:w="1559" w:type="dxa"/>
            <w:tcMar>
              <w:top w:w="20" w:type="dxa"/>
              <w:left w:w="100" w:type="dxa"/>
              <w:bottom w:w="20" w:type="dxa"/>
              <w:right w:w="100" w:type="dxa"/>
            </w:tcMar>
          </w:tcPr>
          <w:p w:rsidR="00AE56DE" w:rsidRPr="00303506" w:rsidRDefault="00AE56DE" w:rsidP="00303506">
            <w:pPr>
              <w:spacing w:after="0" w:line="240" w:lineRule="auto"/>
              <w:ind w:left="2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tcPr>
          <w:p w:rsidR="00AE56DE" w:rsidRPr="00303506" w:rsidRDefault="00AE56DE" w:rsidP="00303506">
            <w:pPr>
              <w:spacing w:after="0" w:line="240" w:lineRule="auto"/>
              <w:ind w:left="2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1558" w:type="dxa"/>
            <w:tcMar>
              <w:top w:w="20" w:type="dxa"/>
              <w:left w:w="100" w:type="dxa"/>
              <w:bottom w:w="20" w:type="dxa"/>
              <w:right w:w="100" w:type="dxa"/>
            </w:tcMar>
          </w:tcPr>
          <w:p w:rsidR="00AE56DE" w:rsidRPr="00303506" w:rsidRDefault="00AE56DE" w:rsidP="00303506">
            <w:pPr>
              <w:spacing w:after="0" w:line="240" w:lineRule="auto"/>
              <w:ind w:left="24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Only photo like jpeg, </w:t>
            </w:r>
            <w:proofErr w:type="spellStart"/>
            <w:r>
              <w:rPr>
                <w:rFonts w:ascii="Times New Roman" w:eastAsia="Times New Roman" w:hAnsi="Times New Roman" w:cs="Times New Roman"/>
                <w:color w:val="000000"/>
                <w:sz w:val="16"/>
                <w:szCs w:val="16"/>
              </w:rPr>
              <w:t>png</w:t>
            </w:r>
            <w:proofErr w:type="spellEnd"/>
            <w:r>
              <w:rPr>
                <w:rFonts w:ascii="Times New Roman" w:eastAsia="Times New Roman" w:hAnsi="Times New Roman" w:cs="Times New Roman"/>
                <w:color w:val="000000"/>
                <w:sz w:val="16"/>
                <w:szCs w:val="16"/>
              </w:rPr>
              <w:t>, gif</w:t>
            </w:r>
          </w:p>
        </w:tc>
        <w:tc>
          <w:tcPr>
            <w:tcW w:w="1559" w:type="dxa"/>
            <w:tcMar>
              <w:top w:w="20" w:type="dxa"/>
              <w:left w:w="100" w:type="dxa"/>
              <w:bottom w:w="20" w:type="dxa"/>
              <w:right w:w="100" w:type="dxa"/>
            </w:tcMar>
          </w:tcPr>
          <w:p w:rsidR="00AE56DE" w:rsidRPr="00303506" w:rsidRDefault="00AE56DE" w:rsidP="00303506">
            <w:pPr>
              <w:spacing w:after="0" w:line="240" w:lineRule="auto"/>
              <w:ind w:left="2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p>
        </w:tc>
      </w:tr>
      <w:tr w:rsidR="00303506" w:rsidRPr="00303506" w:rsidTr="00303506">
        <w:trPr>
          <w:trHeight w:val="1449"/>
        </w:trPr>
        <w:tc>
          <w:tcPr>
            <w:tcW w:w="1743" w:type="dxa"/>
            <w:tcMar>
              <w:top w:w="20" w:type="dxa"/>
              <w:left w:w="100" w:type="dxa"/>
              <w:bottom w:w="20" w:type="dxa"/>
              <w:right w:w="100" w:type="dxa"/>
            </w:tcMar>
            <w:hideMark/>
          </w:tcPr>
          <w:p w:rsidR="00303506" w:rsidRPr="00303506" w:rsidRDefault="00303506" w:rsidP="00303506">
            <w:pPr>
              <w:spacing w:after="0" w:line="240" w:lineRule="auto"/>
              <w:ind w:left="240"/>
              <w:rPr>
                <w:rFonts w:ascii="Times New Roman" w:eastAsia="Times New Roman" w:hAnsi="Times New Roman" w:cs="Times New Roman"/>
                <w:sz w:val="24"/>
                <w:szCs w:val="24"/>
              </w:rPr>
            </w:pPr>
            <w:r w:rsidRPr="00303506">
              <w:rPr>
                <w:rFonts w:ascii="Times New Roman" w:eastAsia="Times New Roman" w:hAnsi="Times New Roman" w:cs="Times New Roman"/>
                <w:b/>
                <w:bCs/>
                <w:color w:val="000000"/>
                <w:sz w:val="20"/>
                <w:szCs w:val="20"/>
              </w:rPr>
              <w:t>Our Planning Product</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c>
          <w:tcPr>
            <w:tcW w:w="1558"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16"/>
                <w:szCs w:val="16"/>
              </w:rPr>
              <w:t>include above photo and movie format</w:t>
            </w:r>
          </w:p>
        </w:tc>
        <w:tc>
          <w:tcPr>
            <w:tcW w:w="1559" w:type="dxa"/>
            <w:tcMar>
              <w:top w:w="20" w:type="dxa"/>
              <w:left w:w="100" w:type="dxa"/>
              <w:bottom w:w="20" w:type="dxa"/>
              <w:right w:w="100" w:type="dxa"/>
            </w:tcMar>
            <w:hideMark/>
          </w:tcPr>
          <w:p w:rsidR="00303506" w:rsidRPr="00303506" w:rsidRDefault="00303506" w:rsidP="00303506">
            <w:pPr>
              <w:spacing w:after="0" w:line="240" w:lineRule="auto"/>
              <w:ind w:left="240"/>
              <w:jc w:val="center"/>
              <w:rPr>
                <w:rFonts w:ascii="Times New Roman" w:eastAsia="Times New Roman" w:hAnsi="Times New Roman" w:cs="Times New Roman"/>
                <w:sz w:val="24"/>
                <w:szCs w:val="24"/>
              </w:rPr>
            </w:pPr>
            <w:r w:rsidRPr="00303506">
              <w:rPr>
                <w:rFonts w:ascii="Times New Roman" w:eastAsia="Times New Roman" w:hAnsi="Times New Roman" w:cs="Times New Roman"/>
                <w:color w:val="000000"/>
                <w:sz w:val="20"/>
                <w:szCs w:val="20"/>
              </w:rPr>
              <w:t>O</w:t>
            </w:r>
          </w:p>
        </w:tc>
      </w:tr>
    </w:tbl>
    <w:p w:rsidR="00303506" w:rsidRDefault="00303506" w:rsidP="00303506">
      <w:pPr>
        <w:pStyle w:val="2"/>
      </w:pPr>
      <w:r>
        <w:t>Summary:</w:t>
      </w:r>
    </w:p>
    <w:p w:rsidR="00303506" w:rsidRDefault="00303506" w:rsidP="000A7F15">
      <w:pPr>
        <w:pStyle w:val="a4"/>
        <w:spacing w:before="0" w:beforeAutospacing="0" w:after="0" w:afterAutospacing="0"/>
      </w:pPr>
      <w:r w:rsidRPr="000A7F15">
        <w:rPr>
          <w:rFonts w:asciiTheme="minorHAnsi" w:hAnsiTheme="minorHAnsi" w:cstheme="minorHAnsi"/>
          <w:color w:val="000000"/>
          <w:sz w:val="26"/>
          <w:szCs w:val="26"/>
        </w:rPr>
        <w:t xml:space="preserve">Comparing our planning product and others, we attempt to have the multiplicity of uses for users. It can be uploaded many format types of photos and movies, such as, jpg, </w:t>
      </w:r>
      <w:proofErr w:type="spellStart"/>
      <w:r w:rsidRPr="000A7F15">
        <w:rPr>
          <w:rFonts w:asciiTheme="minorHAnsi" w:hAnsiTheme="minorHAnsi" w:cstheme="minorHAnsi"/>
          <w:color w:val="000000"/>
          <w:sz w:val="26"/>
          <w:szCs w:val="26"/>
        </w:rPr>
        <w:t>png</w:t>
      </w:r>
      <w:proofErr w:type="spellEnd"/>
      <w:r w:rsidRPr="000A7F15">
        <w:rPr>
          <w:rFonts w:asciiTheme="minorHAnsi" w:hAnsiTheme="minorHAnsi" w:cstheme="minorHAnsi"/>
          <w:color w:val="000000"/>
          <w:sz w:val="26"/>
          <w:szCs w:val="26"/>
        </w:rPr>
        <w:t>, gif, mp4, and .WMV…, etc. We plan to allow the quick access to find the photo and movie for user dividing the category and tag. Also, using Google analytics our website plans to offer to show recommended and most accessed photo and movie. In addition, it is easy to download without any complex process like creating account. Of course users can create account which allows user to view history downloaded and uploaded. The user can review the photo and movies which uses get downloaded, and based on these rating we decide what picture and movie is most popular and interesting. We try to make the SW that any user equally can receive some fundamental service: search, view, and download the photo and movie.</w:t>
      </w:r>
      <w:r>
        <w:br w:type="page"/>
      </w:r>
    </w:p>
    <w:p w:rsidR="000A7F15" w:rsidRDefault="00303506" w:rsidP="000A7F15">
      <w:pPr>
        <w:pStyle w:val="1"/>
      </w:pPr>
      <w:r>
        <w:lastRenderedPageBreak/>
        <w:t>High Level System Architecture:</w:t>
      </w:r>
    </w:p>
    <w:p w:rsidR="000A7F15" w:rsidRPr="00115FF6" w:rsidRDefault="000A7F15" w:rsidP="000A7F15">
      <w:pPr>
        <w:pStyle w:val="2"/>
        <w:rPr>
          <w:color w:val="auto"/>
        </w:rPr>
      </w:pPr>
      <w:r w:rsidRPr="00115FF6">
        <w:rPr>
          <w:color w:val="auto"/>
        </w:rPr>
        <w:t>Primary Dev Component: Our application will be developed provided LAMP stack environment that consists of the following components:</w:t>
      </w:r>
    </w:p>
    <w:p w:rsidR="000A7F15" w:rsidRPr="00115FF6" w:rsidRDefault="000A7F15" w:rsidP="000A7F15">
      <w:pPr>
        <w:pStyle w:val="3"/>
        <w:rPr>
          <w:rFonts w:asciiTheme="minorHAnsi" w:hAnsiTheme="minorHAnsi" w:cstheme="minorHAnsi"/>
          <w:color w:val="auto"/>
          <w:sz w:val="26"/>
          <w:szCs w:val="26"/>
        </w:rPr>
      </w:pPr>
      <w:r w:rsidRPr="00115FF6">
        <w:rPr>
          <w:rFonts w:asciiTheme="minorHAnsi" w:hAnsiTheme="minorHAnsi" w:cstheme="minorHAnsi"/>
          <w:color w:val="auto"/>
          <w:sz w:val="26"/>
          <w:szCs w:val="26"/>
        </w:rPr>
        <w:t>Linux</w:t>
      </w:r>
    </w:p>
    <w:p w:rsidR="000A7F15" w:rsidRPr="00115FF6" w:rsidRDefault="000A7F15" w:rsidP="000A7F15">
      <w:pPr>
        <w:pStyle w:val="4"/>
        <w:rPr>
          <w:color w:val="auto"/>
        </w:rPr>
      </w:pPr>
      <w:r w:rsidRPr="00115FF6">
        <w:rPr>
          <w:color w:val="auto"/>
        </w:rPr>
        <w:t>We are using Ubuntu Linux as our primary platform for both application development and deployment.</w:t>
      </w:r>
    </w:p>
    <w:p w:rsidR="000A7F15" w:rsidRPr="00115FF6" w:rsidRDefault="000A7F15" w:rsidP="000A7F15">
      <w:pPr>
        <w:pStyle w:val="2"/>
        <w:numPr>
          <w:ilvl w:val="0"/>
          <w:numId w:val="0"/>
        </w:numPr>
        <w:ind w:left="720" w:firstLine="720"/>
        <w:rPr>
          <w:color w:val="auto"/>
        </w:rPr>
      </w:pPr>
      <w:r w:rsidRPr="00115FF6">
        <w:rPr>
          <w:color w:val="auto"/>
        </w:rPr>
        <w:t xml:space="preserve">2) </w:t>
      </w:r>
      <w:r w:rsidRPr="00115FF6">
        <w:rPr>
          <w:rStyle w:val="apple-tab-span"/>
          <w:rFonts w:asciiTheme="minorHAnsi" w:hAnsiTheme="minorHAnsi" w:cstheme="minorHAnsi"/>
          <w:color w:val="auto"/>
        </w:rPr>
        <w:tab/>
      </w:r>
      <w:r w:rsidRPr="00115FF6">
        <w:rPr>
          <w:color w:val="auto"/>
        </w:rPr>
        <w:t>Apache</w:t>
      </w:r>
    </w:p>
    <w:p w:rsidR="000A7F15" w:rsidRPr="00115FF6" w:rsidRDefault="000A7F15" w:rsidP="000A7F15">
      <w:pPr>
        <w:pStyle w:val="4"/>
        <w:rPr>
          <w:color w:val="auto"/>
        </w:rPr>
      </w:pPr>
      <w:r w:rsidRPr="00115FF6">
        <w:rPr>
          <w:color w:val="auto"/>
        </w:rPr>
        <w:t>We are using Apache web server to allow users to access our application in the web</w:t>
      </w:r>
    </w:p>
    <w:p w:rsidR="000A7F15" w:rsidRPr="00115FF6" w:rsidRDefault="000A7F15" w:rsidP="000A7F15">
      <w:pPr>
        <w:pStyle w:val="3"/>
        <w:rPr>
          <w:color w:val="auto"/>
        </w:rPr>
      </w:pPr>
      <w:r w:rsidRPr="00115FF6">
        <w:rPr>
          <w:color w:val="auto"/>
        </w:rPr>
        <w:t>MySQL</w:t>
      </w:r>
    </w:p>
    <w:p w:rsidR="000A7F15" w:rsidRPr="00115FF6" w:rsidRDefault="000A7F15" w:rsidP="000A7F15">
      <w:pPr>
        <w:pStyle w:val="4"/>
        <w:rPr>
          <w:color w:val="auto"/>
        </w:rPr>
      </w:pPr>
      <w:r w:rsidRPr="00115FF6">
        <w:rPr>
          <w:color w:val="auto"/>
        </w:rPr>
        <w:t>User data will be stored and managed using MySQL database system.</w:t>
      </w:r>
    </w:p>
    <w:p w:rsidR="000A7F15" w:rsidRPr="00115FF6" w:rsidRDefault="000A7F15" w:rsidP="000A7F15">
      <w:pPr>
        <w:pStyle w:val="3"/>
        <w:rPr>
          <w:color w:val="auto"/>
        </w:rPr>
      </w:pPr>
      <w:r w:rsidRPr="00115FF6">
        <w:rPr>
          <w:color w:val="auto"/>
        </w:rPr>
        <w:t>PHP</w:t>
      </w:r>
    </w:p>
    <w:p w:rsidR="000A7F15" w:rsidRPr="00115FF6" w:rsidRDefault="000A7F15" w:rsidP="000A7F15">
      <w:pPr>
        <w:pStyle w:val="4"/>
        <w:rPr>
          <w:color w:val="auto"/>
        </w:rPr>
      </w:pPr>
      <w:r w:rsidRPr="00115FF6">
        <w:rPr>
          <w:color w:val="auto"/>
        </w:rPr>
        <w:t>PHP is the scripting language that allows creating web application with dynamic content.</w:t>
      </w:r>
    </w:p>
    <w:p w:rsidR="000A7F15" w:rsidRPr="00115FF6" w:rsidRDefault="000A7F15" w:rsidP="000A7F15">
      <w:pPr>
        <w:pStyle w:val="4"/>
        <w:rPr>
          <w:color w:val="auto"/>
        </w:rPr>
      </w:pPr>
      <w:r w:rsidRPr="00115FF6">
        <w:rPr>
          <w:color w:val="auto"/>
        </w:rPr>
        <w:t>Our application backend will be developed using PHP.</w:t>
      </w:r>
    </w:p>
    <w:p w:rsidR="000A7F15" w:rsidRPr="00115FF6" w:rsidRDefault="000A7F15" w:rsidP="000A7F15">
      <w:pPr>
        <w:pStyle w:val="2"/>
        <w:rPr>
          <w:color w:val="auto"/>
        </w:rPr>
      </w:pPr>
      <w:r w:rsidRPr="00115FF6">
        <w:rPr>
          <w:color w:val="auto"/>
        </w:rPr>
        <w:t>Development Framework and APIs: We will be using the following framework and components which will allow rapid PHP application development along with front and backend solutions for our team application:</w:t>
      </w:r>
    </w:p>
    <w:p w:rsidR="000A7F15" w:rsidRPr="0071284A" w:rsidRDefault="000A7F15" w:rsidP="000A7F15">
      <w:pPr>
        <w:pStyle w:val="3"/>
        <w:rPr>
          <w:rFonts w:asciiTheme="minorHAnsi" w:hAnsiTheme="minorHAnsi" w:cstheme="minorHAnsi"/>
          <w:color w:val="auto"/>
          <w:sz w:val="26"/>
          <w:szCs w:val="26"/>
        </w:rPr>
      </w:pPr>
      <w:proofErr w:type="spellStart"/>
      <w:r w:rsidRPr="0071284A">
        <w:rPr>
          <w:rFonts w:asciiTheme="minorHAnsi" w:hAnsiTheme="minorHAnsi" w:cstheme="minorHAnsi"/>
          <w:color w:val="auto"/>
          <w:sz w:val="26"/>
          <w:szCs w:val="26"/>
        </w:rPr>
        <w:t>CakePHP</w:t>
      </w:r>
      <w:proofErr w:type="spellEnd"/>
    </w:p>
    <w:p w:rsidR="000A7F15" w:rsidRPr="00115FF6" w:rsidRDefault="000A7F15" w:rsidP="000A7F15">
      <w:pPr>
        <w:pStyle w:val="4"/>
        <w:rPr>
          <w:color w:val="auto"/>
        </w:rPr>
      </w:pPr>
      <w:proofErr w:type="spellStart"/>
      <w:r w:rsidRPr="00115FF6">
        <w:rPr>
          <w:color w:val="auto"/>
        </w:rPr>
        <w:t>CakePHP</w:t>
      </w:r>
      <w:proofErr w:type="spellEnd"/>
      <w:r w:rsidRPr="00115FF6">
        <w:rPr>
          <w:color w:val="auto"/>
        </w:rPr>
        <w:t xml:space="preserve"> is an open-source web, rapid development framework that makes building web applications simpler, faster, and require less code.</w:t>
      </w:r>
    </w:p>
    <w:p w:rsidR="000A7F15" w:rsidRPr="00115FF6" w:rsidRDefault="000A7F15" w:rsidP="000A7F15">
      <w:pPr>
        <w:pStyle w:val="4"/>
        <w:rPr>
          <w:color w:val="auto"/>
        </w:rPr>
      </w:pPr>
      <w:r w:rsidRPr="00115FF6">
        <w:rPr>
          <w:color w:val="auto"/>
        </w:rPr>
        <w:t xml:space="preserve">Our application will be developed using </w:t>
      </w:r>
      <w:proofErr w:type="spellStart"/>
      <w:r w:rsidRPr="00115FF6">
        <w:rPr>
          <w:color w:val="auto"/>
        </w:rPr>
        <w:t>CakePHP</w:t>
      </w:r>
      <w:proofErr w:type="spellEnd"/>
      <w:r w:rsidRPr="00115FF6">
        <w:rPr>
          <w:color w:val="auto"/>
        </w:rPr>
        <w:t xml:space="preserve"> by utilizing their rapid development framework</w:t>
      </w:r>
    </w:p>
    <w:p w:rsidR="000A7F15" w:rsidRPr="00115FF6" w:rsidRDefault="00115FF6" w:rsidP="000A7F15">
      <w:pPr>
        <w:pStyle w:val="3"/>
        <w:rPr>
          <w:color w:val="auto"/>
        </w:rPr>
      </w:pPr>
      <w:r w:rsidRPr="00115FF6">
        <w:rPr>
          <w:color w:val="auto"/>
        </w:rPr>
        <w:t>Bootstrap</w:t>
      </w:r>
    </w:p>
    <w:p w:rsidR="00115FF6" w:rsidRPr="00115FF6" w:rsidRDefault="00115FF6" w:rsidP="00115FF6">
      <w:pPr>
        <w:pStyle w:val="4"/>
        <w:rPr>
          <w:color w:val="auto"/>
        </w:rPr>
      </w:pPr>
      <w:r w:rsidRPr="00115FF6">
        <w:rPr>
          <w:color w:val="auto"/>
        </w:rPr>
        <w:t>A web development framework that allow us to start on frontend development quickly by providing a series of templates and themes.</w:t>
      </w:r>
    </w:p>
    <w:p w:rsidR="00115FF6" w:rsidRPr="00115FF6" w:rsidRDefault="00115FF6" w:rsidP="00115FF6">
      <w:pPr>
        <w:pStyle w:val="4"/>
        <w:rPr>
          <w:color w:val="auto"/>
        </w:rPr>
      </w:pPr>
      <w:r w:rsidRPr="00115FF6">
        <w:rPr>
          <w:color w:val="auto"/>
        </w:rPr>
        <w:t>Allows to design responsive web pages for different screen sizes easily.</w:t>
      </w:r>
    </w:p>
    <w:p w:rsidR="00115FF6" w:rsidRPr="00115FF6" w:rsidRDefault="00115FF6" w:rsidP="00115FF6">
      <w:pPr>
        <w:pStyle w:val="3"/>
        <w:rPr>
          <w:color w:val="auto"/>
        </w:rPr>
      </w:pPr>
      <w:proofErr w:type="spellStart"/>
      <w:r w:rsidRPr="00115FF6">
        <w:rPr>
          <w:color w:val="auto"/>
        </w:rPr>
        <w:t>JQuery</w:t>
      </w:r>
      <w:proofErr w:type="spellEnd"/>
    </w:p>
    <w:p w:rsidR="00115FF6" w:rsidRPr="00115FF6" w:rsidRDefault="00115FF6" w:rsidP="00115FF6">
      <w:pPr>
        <w:pStyle w:val="4"/>
        <w:rPr>
          <w:color w:val="auto"/>
        </w:rPr>
      </w:pPr>
      <w:r w:rsidRPr="00115FF6">
        <w:rPr>
          <w:color w:val="auto"/>
        </w:rPr>
        <w:t>JavaScript library that eases cross-browser development.</w:t>
      </w:r>
    </w:p>
    <w:p w:rsidR="00115FF6" w:rsidRPr="00115FF6" w:rsidRDefault="00115FF6" w:rsidP="00115FF6">
      <w:pPr>
        <w:pStyle w:val="4"/>
        <w:rPr>
          <w:color w:val="auto"/>
        </w:rPr>
      </w:pPr>
      <w:r w:rsidRPr="00115FF6">
        <w:rPr>
          <w:color w:val="auto"/>
        </w:rPr>
        <w:t>Helps to speed up frontend development by providing wrappers for many Java Script functionalities.</w:t>
      </w:r>
    </w:p>
    <w:p w:rsidR="00115FF6" w:rsidRPr="00115FF6" w:rsidRDefault="00115FF6" w:rsidP="00115FF6">
      <w:pPr>
        <w:pStyle w:val="3"/>
        <w:rPr>
          <w:color w:val="auto"/>
        </w:rPr>
      </w:pPr>
      <w:r w:rsidRPr="00115FF6">
        <w:rPr>
          <w:color w:val="auto"/>
        </w:rPr>
        <w:t>Google analytics</w:t>
      </w:r>
    </w:p>
    <w:p w:rsidR="00115FF6" w:rsidRPr="00115FF6" w:rsidRDefault="00115FF6" w:rsidP="00115FF6">
      <w:pPr>
        <w:pStyle w:val="4"/>
        <w:rPr>
          <w:color w:val="auto"/>
        </w:rPr>
      </w:pPr>
      <w:r w:rsidRPr="00115FF6">
        <w:rPr>
          <w:color w:val="auto"/>
        </w:rPr>
        <w:t>Our application will be integrated with Google Analytics Solutions which offers free and enterprise analytics tools to measure website, app, digital and offline data to gain customer insights.</w:t>
      </w:r>
    </w:p>
    <w:p w:rsidR="00115FF6" w:rsidRPr="00115FF6" w:rsidRDefault="00115FF6">
      <w:r w:rsidRPr="00115FF6">
        <w:br w:type="page"/>
      </w:r>
    </w:p>
    <w:p w:rsidR="00303506" w:rsidRPr="00115FF6" w:rsidRDefault="00303506" w:rsidP="00303506">
      <w:pPr>
        <w:pStyle w:val="a4"/>
        <w:spacing w:before="0" w:beforeAutospacing="0" w:after="0" w:afterAutospacing="0"/>
        <w:rPr>
          <w:rFonts w:asciiTheme="minorHAnsi" w:hAnsiTheme="minorHAnsi" w:cstheme="minorHAnsi"/>
          <w:sz w:val="26"/>
          <w:szCs w:val="26"/>
        </w:rPr>
      </w:pPr>
      <w:r w:rsidRPr="00115FF6">
        <w:rPr>
          <w:rFonts w:asciiTheme="minorHAnsi" w:hAnsiTheme="minorHAnsi" w:cstheme="minorHAnsi"/>
          <w:b/>
          <w:bCs/>
          <w:sz w:val="26"/>
          <w:szCs w:val="26"/>
        </w:rPr>
        <w:lastRenderedPageBreak/>
        <w:t> </w:t>
      </w:r>
    </w:p>
    <w:p w:rsidR="00303506" w:rsidRPr="00115FF6" w:rsidRDefault="00303506" w:rsidP="00115FF6">
      <w:pPr>
        <w:pStyle w:val="2"/>
        <w:rPr>
          <w:color w:val="auto"/>
        </w:rPr>
      </w:pPr>
      <w:r w:rsidRPr="00115FF6">
        <w:rPr>
          <w:color w:val="auto"/>
        </w:rPr>
        <w:t>Application Deployment:</w:t>
      </w:r>
    </w:p>
    <w:p w:rsidR="00303506" w:rsidRPr="00115FF6" w:rsidRDefault="00303506" w:rsidP="00115FF6">
      <w:pPr>
        <w:pStyle w:val="3"/>
        <w:rPr>
          <w:color w:val="auto"/>
        </w:rPr>
      </w:pPr>
      <w:r w:rsidRPr="00115FF6">
        <w:rPr>
          <w:color w:val="auto"/>
        </w:rPr>
        <w:t>Application will be deployed on Amazon Web Services (AWS), the cloud-computing platform.</w:t>
      </w:r>
    </w:p>
    <w:p w:rsidR="00303506" w:rsidRPr="00115FF6" w:rsidRDefault="00303506" w:rsidP="00115FF6">
      <w:pPr>
        <w:pStyle w:val="2"/>
        <w:rPr>
          <w:color w:val="auto"/>
        </w:rPr>
      </w:pPr>
      <w:r w:rsidRPr="00115FF6">
        <w:rPr>
          <w:color w:val="auto"/>
        </w:rPr>
        <w:t>Supported Browser Matrix:</w:t>
      </w:r>
    </w:p>
    <w:p w:rsidR="00303506" w:rsidRPr="00115FF6" w:rsidRDefault="00303506" w:rsidP="00115FF6">
      <w:pPr>
        <w:pStyle w:val="3"/>
        <w:rPr>
          <w:color w:val="auto"/>
        </w:rPr>
      </w:pPr>
      <w:r w:rsidRPr="00115FF6">
        <w:rPr>
          <w:color w:val="auto"/>
        </w:rPr>
        <w:t>Following browsers must be used for faster and smoother use experience with our application:</w:t>
      </w:r>
    </w:p>
    <w:p w:rsidR="00303506" w:rsidRPr="00115FF6" w:rsidRDefault="00303506" w:rsidP="00115FF6">
      <w:pPr>
        <w:pStyle w:val="3"/>
        <w:rPr>
          <w:color w:val="auto"/>
        </w:rPr>
      </w:pPr>
      <w:r w:rsidRPr="00115FF6">
        <w:rPr>
          <w:color w:val="auto"/>
        </w:rPr>
        <w:t xml:space="preserve">Google Chrome- </w:t>
      </w:r>
      <w:r w:rsidRPr="00115FF6">
        <w:rPr>
          <w:i/>
          <w:iCs/>
          <w:color w:val="auto"/>
        </w:rPr>
        <w:t>Latest</w:t>
      </w:r>
    </w:p>
    <w:p w:rsidR="00303506" w:rsidRPr="00115FF6" w:rsidRDefault="00303506" w:rsidP="00115FF6">
      <w:pPr>
        <w:pStyle w:val="3"/>
        <w:rPr>
          <w:color w:val="auto"/>
        </w:rPr>
      </w:pPr>
      <w:r w:rsidRPr="00115FF6">
        <w:rPr>
          <w:color w:val="auto"/>
        </w:rPr>
        <w:t>Mozi</w:t>
      </w:r>
      <w:r w:rsidR="008A141E">
        <w:rPr>
          <w:color w:val="auto"/>
        </w:rPr>
        <w:t>l</w:t>
      </w:r>
      <w:r w:rsidRPr="00115FF6">
        <w:rPr>
          <w:color w:val="auto"/>
        </w:rPr>
        <w:t xml:space="preserve">la Firefox- </w:t>
      </w:r>
      <w:r w:rsidRPr="00115FF6">
        <w:rPr>
          <w:i/>
          <w:iCs/>
          <w:color w:val="auto"/>
        </w:rPr>
        <w:t>Latest</w:t>
      </w:r>
    </w:p>
    <w:p w:rsidR="00303506" w:rsidRPr="00115FF6" w:rsidRDefault="00303506" w:rsidP="00115FF6">
      <w:pPr>
        <w:pStyle w:val="2"/>
        <w:rPr>
          <w:color w:val="auto"/>
        </w:rPr>
      </w:pPr>
      <w:r w:rsidRPr="00115FF6">
        <w:rPr>
          <w:color w:val="auto"/>
        </w:rPr>
        <w:t>Other Tools:</w:t>
      </w:r>
    </w:p>
    <w:p w:rsidR="00303506" w:rsidRPr="00115FF6" w:rsidRDefault="00303506" w:rsidP="00115FF6">
      <w:pPr>
        <w:pStyle w:val="3"/>
      </w:pPr>
      <w:r w:rsidRPr="00115FF6">
        <w:rPr>
          <w:color w:val="auto"/>
        </w:rPr>
        <w:t>MySQL workbench will be used for database maintenance.</w:t>
      </w:r>
    </w:p>
    <w:p w:rsidR="00303506" w:rsidRPr="00115FF6" w:rsidRDefault="00303506" w:rsidP="00115FF6">
      <w:pPr>
        <w:pStyle w:val="1"/>
        <w:rPr>
          <w:color w:val="auto"/>
        </w:rPr>
      </w:pPr>
      <w:r w:rsidRPr="00115FF6">
        <w:rPr>
          <w:color w:val="auto"/>
        </w:rPr>
        <w:br w:type="page"/>
      </w:r>
    </w:p>
    <w:p w:rsidR="00303506" w:rsidRDefault="00303506" w:rsidP="00303506">
      <w:pPr>
        <w:pStyle w:val="1"/>
      </w:pPr>
      <w:r>
        <w:lastRenderedPageBreak/>
        <w:t>Team:</w:t>
      </w:r>
    </w:p>
    <w:tbl>
      <w:tblPr>
        <w:tblStyle w:val="a3"/>
        <w:tblW w:w="0" w:type="auto"/>
        <w:tblLook w:val="04A0"/>
      </w:tblPr>
      <w:tblGrid>
        <w:gridCol w:w="4675"/>
        <w:gridCol w:w="4675"/>
      </w:tblGrid>
      <w:tr w:rsidR="00303506" w:rsidTr="00303506">
        <w:tc>
          <w:tcPr>
            <w:tcW w:w="4675" w:type="dxa"/>
          </w:tcPr>
          <w:p w:rsidR="00303506" w:rsidRPr="00303506" w:rsidRDefault="00303506" w:rsidP="00303506">
            <w:pPr>
              <w:jc w:val="center"/>
              <w:rPr>
                <w:sz w:val="28"/>
                <w:szCs w:val="28"/>
              </w:rPr>
            </w:pPr>
            <w:r w:rsidRPr="00303506">
              <w:rPr>
                <w:sz w:val="28"/>
                <w:szCs w:val="28"/>
              </w:rPr>
              <w:t>Team Member</w:t>
            </w:r>
          </w:p>
        </w:tc>
        <w:tc>
          <w:tcPr>
            <w:tcW w:w="4675" w:type="dxa"/>
          </w:tcPr>
          <w:p w:rsidR="00303506" w:rsidRPr="00303506" w:rsidRDefault="00303506" w:rsidP="00303506">
            <w:pPr>
              <w:jc w:val="center"/>
              <w:rPr>
                <w:sz w:val="28"/>
                <w:szCs w:val="28"/>
              </w:rPr>
            </w:pPr>
            <w:r w:rsidRPr="00303506">
              <w:rPr>
                <w:sz w:val="28"/>
                <w:szCs w:val="28"/>
              </w:rPr>
              <w:t>Roles</w:t>
            </w:r>
          </w:p>
        </w:tc>
      </w:tr>
      <w:tr w:rsidR="00303506" w:rsidTr="00303506">
        <w:tc>
          <w:tcPr>
            <w:tcW w:w="4675" w:type="dxa"/>
          </w:tcPr>
          <w:p w:rsidR="00303506" w:rsidRPr="00303506" w:rsidRDefault="00303506" w:rsidP="00303506">
            <w:pPr>
              <w:jc w:val="center"/>
              <w:rPr>
                <w:sz w:val="28"/>
                <w:szCs w:val="28"/>
              </w:rPr>
            </w:pPr>
            <w:proofErr w:type="spellStart"/>
            <w:r w:rsidRPr="00303506">
              <w:rPr>
                <w:rFonts w:cstheme="minorHAnsi"/>
                <w:bCs/>
                <w:color w:val="222222"/>
                <w:sz w:val="28"/>
                <w:szCs w:val="28"/>
                <w:shd w:val="clear" w:color="auto" w:fill="FFFFFF"/>
              </w:rPr>
              <w:t>Jizhou</w:t>
            </w:r>
            <w:proofErr w:type="spellEnd"/>
            <w:r w:rsidRPr="00303506">
              <w:rPr>
                <w:rFonts w:cstheme="minorHAnsi"/>
                <w:bCs/>
                <w:color w:val="222222"/>
                <w:sz w:val="28"/>
                <w:szCs w:val="28"/>
                <w:shd w:val="clear" w:color="auto" w:fill="FFFFFF"/>
              </w:rPr>
              <w:t xml:space="preserve"> Yang</w:t>
            </w:r>
          </w:p>
        </w:tc>
        <w:tc>
          <w:tcPr>
            <w:tcW w:w="4675" w:type="dxa"/>
          </w:tcPr>
          <w:p w:rsidR="00303506" w:rsidRPr="00303506" w:rsidRDefault="00303506" w:rsidP="00303506">
            <w:pPr>
              <w:jc w:val="center"/>
              <w:rPr>
                <w:sz w:val="28"/>
                <w:szCs w:val="28"/>
              </w:rPr>
            </w:pPr>
            <w:r>
              <w:rPr>
                <w:sz w:val="28"/>
                <w:szCs w:val="28"/>
              </w:rPr>
              <w:t>Team Lead</w:t>
            </w:r>
          </w:p>
        </w:tc>
      </w:tr>
      <w:tr w:rsidR="00303506" w:rsidTr="00303506">
        <w:tc>
          <w:tcPr>
            <w:tcW w:w="4675" w:type="dxa"/>
          </w:tcPr>
          <w:p w:rsidR="00303506" w:rsidRPr="00303506" w:rsidRDefault="00303506" w:rsidP="00303506">
            <w:pPr>
              <w:jc w:val="center"/>
              <w:rPr>
                <w:sz w:val="28"/>
                <w:szCs w:val="28"/>
              </w:rPr>
            </w:pPr>
            <w:proofErr w:type="spellStart"/>
            <w:r w:rsidRPr="00303506">
              <w:rPr>
                <w:sz w:val="28"/>
                <w:szCs w:val="28"/>
              </w:rPr>
              <w:t>Rafsan</w:t>
            </w:r>
            <w:proofErr w:type="spellEnd"/>
            <w:r w:rsidRPr="00303506">
              <w:rPr>
                <w:sz w:val="28"/>
                <w:szCs w:val="28"/>
              </w:rPr>
              <w:t xml:space="preserve"> </w:t>
            </w:r>
            <w:proofErr w:type="spellStart"/>
            <w:r w:rsidRPr="00303506">
              <w:rPr>
                <w:sz w:val="28"/>
                <w:szCs w:val="28"/>
              </w:rPr>
              <w:t>Saadi</w:t>
            </w:r>
            <w:proofErr w:type="spellEnd"/>
          </w:p>
        </w:tc>
        <w:tc>
          <w:tcPr>
            <w:tcW w:w="4675" w:type="dxa"/>
          </w:tcPr>
          <w:p w:rsidR="00303506" w:rsidRPr="00303506" w:rsidRDefault="00303506" w:rsidP="00303506">
            <w:pPr>
              <w:jc w:val="center"/>
              <w:rPr>
                <w:sz w:val="28"/>
                <w:szCs w:val="28"/>
              </w:rPr>
            </w:pPr>
            <w:r>
              <w:rPr>
                <w:sz w:val="28"/>
                <w:szCs w:val="28"/>
              </w:rPr>
              <w:t>CTO</w:t>
            </w:r>
          </w:p>
        </w:tc>
      </w:tr>
      <w:tr w:rsidR="00303506" w:rsidTr="00303506">
        <w:tc>
          <w:tcPr>
            <w:tcW w:w="4675" w:type="dxa"/>
          </w:tcPr>
          <w:p w:rsidR="00303506" w:rsidRPr="00303506" w:rsidRDefault="00303506" w:rsidP="00303506">
            <w:pPr>
              <w:jc w:val="center"/>
              <w:rPr>
                <w:sz w:val="28"/>
                <w:szCs w:val="28"/>
              </w:rPr>
            </w:pPr>
            <w:proofErr w:type="spellStart"/>
            <w:r w:rsidRPr="00303506">
              <w:rPr>
                <w:sz w:val="28"/>
                <w:szCs w:val="28"/>
              </w:rPr>
              <w:t>Raghav</w:t>
            </w:r>
            <w:proofErr w:type="spellEnd"/>
            <w:r w:rsidRPr="00303506">
              <w:rPr>
                <w:sz w:val="28"/>
                <w:szCs w:val="28"/>
              </w:rPr>
              <w:t xml:space="preserve"> </w:t>
            </w:r>
            <w:proofErr w:type="spellStart"/>
            <w:r w:rsidRPr="00303506">
              <w:rPr>
                <w:sz w:val="28"/>
                <w:szCs w:val="28"/>
              </w:rPr>
              <w:t>Parti</w:t>
            </w:r>
            <w:proofErr w:type="spellEnd"/>
          </w:p>
        </w:tc>
        <w:tc>
          <w:tcPr>
            <w:tcW w:w="4675" w:type="dxa"/>
          </w:tcPr>
          <w:p w:rsidR="00303506" w:rsidRPr="00303506" w:rsidRDefault="00303506" w:rsidP="00303506">
            <w:pPr>
              <w:jc w:val="center"/>
              <w:rPr>
                <w:sz w:val="28"/>
                <w:szCs w:val="28"/>
              </w:rPr>
            </w:pPr>
            <w:r>
              <w:rPr>
                <w:sz w:val="28"/>
                <w:szCs w:val="28"/>
              </w:rPr>
              <w:t>Front End Developer</w:t>
            </w:r>
          </w:p>
        </w:tc>
      </w:tr>
      <w:tr w:rsidR="00303506" w:rsidTr="00303506">
        <w:tc>
          <w:tcPr>
            <w:tcW w:w="4675" w:type="dxa"/>
          </w:tcPr>
          <w:p w:rsidR="00303506" w:rsidRPr="00303506" w:rsidRDefault="00303506" w:rsidP="00303506">
            <w:pPr>
              <w:jc w:val="center"/>
              <w:rPr>
                <w:sz w:val="28"/>
                <w:szCs w:val="28"/>
              </w:rPr>
            </w:pPr>
            <w:proofErr w:type="spellStart"/>
            <w:r w:rsidRPr="00303506">
              <w:rPr>
                <w:sz w:val="28"/>
                <w:szCs w:val="28"/>
              </w:rPr>
              <w:t>Takahrio</w:t>
            </w:r>
            <w:proofErr w:type="spellEnd"/>
            <w:r w:rsidRPr="00303506">
              <w:rPr>
                <w:sz w:val="28"/>
                <w:szCs w:val="28"/>
              </w:rPr>
              <w:t xml:space="preserve"> </w:t>
            </w:r>
            <w:proofErr w:type="spellStart"/>
            <w:r w:rsidRPr="00303506">
              <w:rPr>
                <w:sz w:val="28"/>
                <w:szCs w:val="28"/>
              </w:rPr>
              <w:t>Odaka</w:t>
            </w:r>
            <w:proofErr w:type="spellEnd"/>
          </w:p>
        </w:tc>
        <w:tc>
          <w:tcPr>
            <w:tcW w:w="4675" w:type="dxa"/>
          </w:tcPr>
          <w:p w:rsidR="00303506" w:rsidRPr="00303506" w:rsidRDefault="000A7F15" w:rsidP="00303506">
            <w:pPr>
              <w:jc w:val="center"/>
              <w:rPr>
                <w:sz w:val="28"/>
                <w:szCs w:val="28"/>
              </w:rPr>
            </w:pPr>
            <w:r>
              <w:rPr>
                <w:sz w:val="28"/>
                <w:szCs w:val="28"/>
              </w:rPr>
              <w:t>Back End Developer</w:t>
            </w:r>
          </w:p>
        </w:tc>
      </w:tr>
      <w:tr w:rsidR="00303506" w:rsidTr="00303506">
        <w:tc>
          <w:tcPr>
            <w:tcW w:w="4675" w:type="dxa"/>
          </w:tcPr>
          <w:p w:rsidR="00303506" w:rsidRPr="00303506" w:rsidRDefault="00303506" w:rsidP="00303506">
            <w:pPr>
              <w:jc w:val="center"/>
              <w:rPr>
                <w:sz w:val="28"/>
                <w:szCs w:val="28"/>
              </w:rPr>
            </w:pPr>
            <w:r w:rsidRPr="00303506">
              <w:rPr>
                <w:sz w:val="28"/>
                <w:szCs w:val="28"/>
              </w:rPr>
              <w:t>Brandon Yu</w:t>
            </w:r>
          </w:p>
        </w:tc>
        <w:tc>
          <w:tcPr>
            <w:tcW w:w="4675" w:type="dxa"/>
          </w:tcPr>
          <w:p w:rsidR="00303506" w:rsidRPr="00303506" w:rsidRDefault="000A7F15" w:rsidP="00303506">
            <w:pPr>
              <w:jc w:val="center"/>
              <w:rPr>
                <w:sz w:val="28"/>
                <w:szCs w:val="28"/>
              </w:rPr>
            </w:pPr>
            <w:r>
              <w:rPr>
                <w:sz w:val="28"/>
                <w:szCs w:val="28"/>
              </w:rPr>
              <w:t>Back End Developer</w:t>
            </w:r>
          </w:p>
        </w:tc>
      </w:tr>
      <w:tr w:rsidR="00303506" w:rsidTr="00303506">
        <w:tc>
          <w:tcPr>
            <w:tcW w:w="4675" w:type="dxa"/>
          </w:tcPr>
          <w:p w:rsidR="00303506" w:rsidRPr="00303506" w:rsidRDefault="00303506" w:rsidP="00303506">
            <w:pPr>
              <w:jc w:val="center"/>
              <w:rPr>
                <w:sz w:val="28"/>
                <w:szCs w:val="28"/>
              </w:rPr>
            </w:pPr>
            <w:r w:rsidRPr="00303506">
              <w:rPr>
                <w:sz w:val="28"/>
                <w:szCs w:val="28"/>
              </w:rPr>
              <w:t>Zack</w:t>
            </w:r>
            <w:ins w:id="4" w:author="Administrator" w:date="2017-06-30T11:00:00Z">
              <w:r w:rsidR="00722892">
                <w:rPr>
                  <w:sz w:val="28"/>
                  <w:szCs w:val="28"/>
                </w:rPr>
                <w:t xml:space="preserve"> lastname</w:t>
              </w:r>
            </w:ins>
          </w:p>
        </w:tc>
        <w:tc>
          <w:tcPr>
            <w:tcW w:w="4675" w:type="dxa"/>
          </w:tcPr>
          <w:p w:rsidR="00303506" w:rsidRPr="00303506" w:rsidRDefault="000A7F15" w:rsidP="00303506">
            <w:pPr>
              <w:jc w:val="center"/>
              <w:rPr>
                <w:sz w:val="28"/>
                <w:szCs w:val="28"/>
              </w:rPr>
            </w:pPr>
            <w:r>
              <w:rPr>
                <w:sz w:val="28"/>
                <w:szCs w:val="28"/>
              </w:rPr>
              <w:t>Front/Back End Developer</w:t>
            </w:r>
          </w:p>
        </w:tc>
      </w:tr>
    </w:tbl>
    <w:p w:rsidR="000A7F15" w:rsidRDefault="000A7F15" w:rsidP="000A7F15">
      <w:pPr>
        <w:pStyle w:val="1"/>
      </w:pPr>
      <w:r>
        <w:t>Checklist:</w:t>
      </w:r>
    </w:p>
    <w:p w:rsidR="000A7F15" w:rsidRPr="000A7F15" w:rsidRDefault="000A7F15" w:rsidP="000A7F15">
      <w:pPr>
        <w:pStyle w:val="2"/>
        <w:rPr>
          <w:rFonts w:asciiTheme="minorHAnsi" w:hAnsiTheme="minorHAnsi" w:cstheme="minorHAnsi"/>
          <w:color w:val="auto"/>
        </w:rPr>
      </w:pPr>
      <w:r w:rsidRPr="000A7F15">
        <w:rPr>
          <w:rFonts w:asciiTheme="minorHAnsi" w:eastAsia="Times New Roman" w:hAnsiTheme="minorHAnsi" w:cstheme="minorHAnsi"/>
          <w:color w:val="auto"/>
        </w:rPr>
        <w:t xml:space="preserve">Team decided on basic means of communications- </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t>DONE</w:t>
      </w:r>
    </w:p>
    <w:p w:rsidR="000A7F15" w:rsidRPr="000A7F15" w:rsidRDefault="000A7F15" w:rsidP="000A7F15">
      <w:pPr>
        <w:pStyle w:val="2"/>
        <w:rPr>
          <w:rFonts w:asciiTheme="minorHAnsi" w:eastAsia="Times New Roman" w:hAnsiTheme="minorHAnsi" w:cstheme="minorHAnsi"/>
          <w:color w:val="auto"/>
        </w:rPr>
      </w:pPr>
      <w:r w:rsidRPr="000A7F15">
        <w:rPr>
          <w:rFonts w:asciiTheme="minorHAnsi" w:eastAsia="Times New Roman" w:hAnsiTheme="minorHAnsi" w:cstheme="minorHAnsi"/>
          <w:color w:val="auto"/>
        </w:rPr>
        <w:t>Team found a time slot to meet outside of the class-</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t>DONE</w:t>
      </w:r>
    </w:p>
    <w:p w:rsidR="000A7F15" w:rsidRPr="000A7F15" w:rsidRDefault="000A7F15" w:rsidP="000A7F15">
      <w:pPr>
        <w:pStyle w:val="2"/>
        <w:rPr>
          <w:rFonts w:asciiTheme="minorHAnsi" w:eastAsia="Times New Roman" w:hAnsiTheme="minorHAnsi" w:cstheme="minorHAnsi"/>
          <w:color w:val="auto"/>
        </w:rPr>
      </w:pPr>
      <w:r w:rsidRPr="000A7F15">
        <w:rPr>
          <w:rFonts w:asciiTheme="minorHAnsi" w:eastAsia="Times New Roman" w:hAnsiTheme="minorHAnsi" w:cstheme="minorHAnsi"/>
          <w:color w:val="auto"/>
        </w:rPr>
        <w:t xml:space="preserve">CTO chosen and working out well so far- </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t>DONE</w:t>
      </w:r>
    </w:p>
    <w:p w:rsidR="000A7F15" w:rsidRPr="000A7F15" w:rsidRDefault="000A7F15" w:rsidP="000A7F15">
      <w:pPr>
        <w:pStyle w:val="2"/>
        <w:rPr>
          <w:rFonts w:asciiTheme="minorHAnsi" w:eastAsia="Times New Roman" w:hAnsiTheme="minorHAnsi" w:cstheme="minorHAnsi"/>
          <w:color w:val="auto"/>
        </w:rPr>
      </w:pPr>
      <w:proofErr w:type="spellStart"/>
      <w:r w:rsidRPr="000A7F15">
        <w:rPr>
          <w:rFonts w:asciiTheme="minorHAnsi" w:eastAsia="Times New Roman" w:hAnsiTheme="minorHAnsi" w:cstheme="minorHAnsi"/>
          <w:color w:val="auto"/>
        </w:rPr>
        <w:t>Github</w:t>
      </w:r>
      <w:proofErr w:type="spellEnd"/>
      <w:r w:rsidRPr="000A7F15">
        <w:rPr>
          <w:rFonts w:asciiTheme="minorHAnsi" w:eastAsia="Times New Roman" w:hAnsiTheme="minorHAnsi" w:cstheme="minorHAnsi"/>
          <w:color w:val="auto"/>
        </w:rPr>
        <w:t xml:space="preserve"> master chosen-</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t>DONE</w:t>
      </w:r>
    </w:p>
    <w:p w:rsidR="000A7F15" w:rsidRPr="000A7F15" w:rsidRDefault="000A7F15" w:rsidP="000A7F15">
      <w:pPr>
        <w:pStyle w:val="2"/>
        <w:rPr>
          <w:rFonts w:asciiTheme="minorHAnsi" w:eastAsia="Times New Roman" w:hAnsiTheme="minorHAnsi" w:cstheme="minorHAnsi"/>
          <w:color w:val="auto"/>
        </w:rPr>
      </w:pPr>
      <w:r w:rsidRPr="000A7F15">
        <w:rPr>
          <w:rFonts w:asciiTheme="minorHAnsi" w:eastAsia="Times New Roman" w:hAnsiTheme="minorHAnsi" w:cstheme="minorHAnsi"/>
          <w:color w:val="auto"/>
        </w:rPr>
        <w:t>Team ready and able to use the chosen framework-</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t>DONE</w:t>
      </w:r>
      <w:r w:rsidRPr="000A7F15">
        <w:rPr>
          <w:rFonts w:asciiTheme="minorHAnsi" w:eastAsia="Times New Roman" w:hAnsiTheme="minorHAnsi" w:cstheme="minorHAnsi"/>
          <w:color w:val="auto"/>
        </w:rPr>
        <w:tab/>
      </w:r>
    </w:p>
    <w:p w:rsidR="000A7F15" w:rsidRPr="000A7F15" w:rsidRDefault="000A7F15" w:rsidP="000A7F15">
      <w:pPr>
        <w:pStyle w:val="2"/>
        <w:rPr>
          <w:rFonts w:asciiTheme="minorHAnsi" w:eastAsia="Times New Roman" w:hAnsiTheme="minorHAnsi" w:cstheme="minorHAnsi"/>
          <w:color w:val="auto"/>
        </w:rPr>
      </w:pPr>
      <w:r w:rsidRPr="000A7F15">
        <w:rPr>
          <w:rFonts w:asciiTheme="minorHAnsi" w:eastAsia="Times New Roman" w:hAnsiTheme="minorHAnsi" w:cstheme="minorHAnsi"/>
          <w:color w:val="auto"/>
        </w:rPr>
        <w:t xml:space="preserve">Skills of each team member defined and known to all- </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00AE56DE">
        <w:rPr>
          <w:rFonts w:asciiTheme="minorHAnsi" w:eastAsia="Times New Roman" w:hAnsiTheme="minorHAnsi" w:cstheme="minorHAnsi"/>
          <w:color w:val="auto"/>
        </w:rPr>
        <w:t>DONE</w:t>
      </w:r>
    </w:p>
    <w:p w:rsidR="000A7F15" w:rsidRPr="000A7F15" w:rsidRDefault="000A7F15" w:rsidP="000A7F15">
      <w:pPr>
        <w:pStyle w:val="2"/>
        <w:rPr>
          <w:rFonts w:asciiTheme="minorHAnsi" w:hAnsiTheme="minorHAnsi" w:cstheme="minorHAnsi"/>
          <w:color w:val="auto"/>
        </w:rPr>
      </w:pPr>
      <w:r w:rsidRPr="000A7F15">
        <w:rPr>
          <w:rFonts w:asciiTheme="minorHAnsi" w:eastAsia="Times New Roman" w:hAnsiTheme="minorHAnsi" w:cstheme="minorHAnsi"/>
          <w:color w:val="auto"/>
        </w:rPr>
        <w:t>Team lead ensured that all team members read the final M1 and agree/understand it before submission-</w:t>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Pr="000A7F15">
        <w:rPr>
          <w:rFonts w:asciiTheme="minorHAnsi" w:eastAsia="Times New Roman" w:hAnsiTheme="minorHAnsi" w:cstheme="minorHAnsi"/>
          <w:color w:val="auto"/>
        </w:rPr>
        <w:tab/>
      </w:r>
      <w:r w:rsidR="00AE56DE">
        <w:rPr>
          <w:rFonts w:asciiTheme="minorHAnsi" w:eastAsia="Times New Roman" w:hAnsiTheme="minorHAnsi" w:cstheme="minorHAnsi"/>
          <w:color w:val="auto"/>
        </w:rPr>
        <w:t>DONE</w:t>
      </w:r>
    </w:p>
    <w:p w:rsidR="000A7F15" w:rsidRPr="000A7F15" w:rsidRDefault="000A7F15" w:rsidP="000A7F15">
      <w:pPr>
        <w:rPr>
          <w:rFonts w:cstheme="minorHAnsi"/>
          <w:sz w:val="26"/>
          <w:szCs w:val="26"/>
        </w:rPr>
      </w:pPr>
    </w:p>
    <w:p w:rsidR="00303506" w:rsidRPr="00303506" w:rsidRDefault="00303506" w:rsidP="00303506"/>
    <w:p w:rsidR="00303506" w:rsidRPr="00303506" w:rsidRDefault="00303506" w:rsidP="00303506"/>
    <w:p w:rsidR="007D3724" w:rsidRPr="007D3724" w:rsidRDefault="007D3724" w:rsidP="007D3724">
      <w:pPr>
        <w:spacing w:after="0" w:line="240" w:lineRule="auto"/>
        <w:rPr>
          <w:rFonts w:ascii="Times New Roman" w:eastAsia="Times New Roman" w:hAnsi="Times New Roman" w:cs="Times New Roman"/>
          <w:sz w:val="24"/>
          <w:szCs w:val="24"/>
        </w:rPr>
      </w:pPr>
    </w:p>
    <w:p w:rsidR="007D3724" w:rsidRPr="007D3724" w:rsidRDefault="007D3724" w:rsidP="007D3724">
      <w:pPr>
        <w:ind w:left="720"/>
      </w:pPr>
    </w:p>
    <w:sectPr w:rsidR="007D3724" w:rsidRPr="007D3724" w:rsidSect="009F36C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282" w:rsidRDefault="007E4282" w:rsidP="00A97B54">
      <w:pPr>
        <w:spacing w:after="0" w:line="240" w:lineRule="auto"/>
      </w:pPr>
      <w:r>
        <w:separator/>
      </w:r>
    </w:p>
  </w:endnote>
  <w:endnote w:type="continuationSeparator" w:id="0">
    <w:p w:rsidR="007E4282" w:rsidRDefault="007E4282" w:rsidP="00A97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282" w:rsidRDefault="007E4282" w:rsidP="00A97B54">
      <w:pPr>
        <w:spacing w:after="0" w:line="240" w:lineRule="auto"/>
      </w:pPr>
      <w:r>
        <w:separator/>
      </w:r>
    </w:p>
  </w:footnote>
  <w:footnote w:type="continuationSeparator" w:id="0">
    <w:p w:rsidR="007E4282" w:rsidRDefault="007E4282" w:rsidP="00A97B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581335"/>
      <w:docPartObj>
        <w:docPartGallery w:val="Page Numbers (Top of Page)"/>
        <w:docPartUnique/>
      </w:docPartObj>
    </w:sdtPr>
    <w:sdtEndPr>
      <w:rPr>
        <w:noProof/>
      </w:rPr>
    </w:sdtEndPr>
    <w:sdtContent>
      <w:p w:rsidR="00A97B54" w:rsidRDefault="00A97B54">
        <w:pPr>
          <w:pStyle w:val="a6"/>
          <w:jc w:val="right"/>
        </w:pPr>
        <w:r>
          <w:t xml:space="preserve">Team03Milestone1 - </w:t>
        </w:r>
        <w:r w:rsidR="009F36C3">
          <w:fldChar w:fldCharType="begin"/>
        </w:r>
        <w:r>
          <w:instrText xml:space="preserve"> PAGE   \* MERGEFORMAT </w:instrText>
        </w:r>
        <w:r w:rsidR="009F36C3">
          <w:fldChar w:fldCharType="separate"/>
        </w:r>
        <w:r w:rsidR="00722892">
          <w:rPr>
            <w:noProof/>
          </w:rPr>
          <w:t>10</w:t>
        </w:r>
        <w:r w:rsidR="009F36C3">
          <w:rPr>
            <w:noProof/>
          </w:rPr>
          <w:fldChar w:fldCharType="end"/>
        </w:r>
      </w:p>
    </w:sdtContent>
  </w:sdt>
  <w:p w:rsidR="00A97B54" w:rsidRDefault="00A97B5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C08"/>
    <w:multiLevelType w:val="multilevel"/>
    <w:tmpl w:val="19564B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B1C5CAE"/>
    <w:multiLevelType w:val="multilevel"/>
    <w:tmpl w:val="4B2EB34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0E8A6E47"/>
    <w:multiLevelType w:val="multilevel"/>
    <w:tmpl w:val="EFD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A207C"/>
    <w:multiLevelType w:val="multilevel"/>
    <w:tmpl w:val="8A52E8F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FFC303C"/>
    <w:multiLevelType w:val="multilevel"/>
    <w:tmpl w:val="C80ACC8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6774CF8"/>
    <w:multiLevelType w:val="hybridMultilevel"/>
    <w:tmpl w:val="29AA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B7E95"/>
    <w:multiLevelType w:val="hybridMultilevel"/>
    <w:tmpl w:val="CD969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2927A0"/>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8">
    <w:nsid w:val="43B9642C"/>
    <w:multiLevelType w:val="multilevel"/>
    <w:tmpl w:val="1DA46AB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4B960254"/>
    <w:multiLevelType w:val="multilevel"/>
    <w:tmpl w:val="3968B5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99507E"/>
    <w:multiLevelType w:val="hybridMultilevel"/>
    <w:tmpl w:val="75D27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1F6942"/>
    <w:multiLevelType w:val="multilevel"/>
    <w:tmpl w:val="8FC897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65000A9E"/>
    <w:multiLevelType w:val="multilevel"/>
    <w:tmpl w:val="871E212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66F77175"/>
    <w:multiLevelType w:val="multilevel"/>
    <w:tmpl w:val="BCACBDC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CE271D1"/>
    <w:multiLevelType w:val="multilevel"/>
    <w:tmpl w:val="68E23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5B7C1A"/>
    <w:multiLevelType w:val="multilevel"/>
    <w:tmpl w:val="D75C61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7FC459F6"/>
    <w:multiLevelType w:val="multilevel"/>
    <w:tmpl w:val="79E6FD8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3"/>
  </w:num>
  <w:num w:numId="2">
    <w:abstractNumId w:val="9"/>
  </w:num>
  <w:num w:numId="3">
    <w:abstractNumId w:val="12"/>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17"/>
  </w:num>
  <w:num w:numId="6">
    <w:abstractNumId w:val="4"/>
  </w:num>
  <w:num w:numId="7">
    <w:abstractNumId w:val="5"/>
  </w:num>
  <w:num w:numId="8">
    <w:abstractNumId w:val="14"/>
  </w:num>
  <w:num w:numId="9">
    <w:abstractNumId w:val="8"/>
  </w:num>
  <w:num w:numId="10">
    <w:abstractNumId w:val="16"/>
  </w:num>
  <w:num w:numId="11">
    <w:abstractNumId w:val="11"/>
  </w:num>
  <w:num w:numId="12">
    <w:abstractNumId w:val="1"/>
  </w:num>
  <w:num w:numId="13">
    <w:abstractNumId w:val="0"/>
  </w:num>
  <w:num w:numId="14">
    <w:abstractNumId w:val="3"/>
  </w:num>
  <w:num w:numId="15">
    <w:abstractNumId w:val="7"/>
  </w:num>
  <w:num w:numId="16">
    <w:abstractNumId w:val="2"/>
  </w:num>
  <w:num w:numId="17">
    <w:abstractNumId w:val="15"/>
  </w:num>
  <w:num w:numId="18">
    <w:abstractNumId w:val="15"/>
    <w:lvlOverride w:ilvl="0">
      <w:lvl w:ilvl="0">
        <w:numFmt w:val="decimal"/>
        <w:lvlText w:val=""/>
        <w:lvlJc w:val="left"/>
      </w:lvl>
    </w:lvlOverride>
    <w:lvlOverride w:ilvl="1">
      <w:lvl w:ilvl="1">
        <w:numFmt w:val="lowerLetter"/>
        <w:lvlText w:val="%2."/>
        <w:lvlJc w:val="left"/>
      </w:lvl>
    </w:lvlOverride>
  </w:num>
  <w:num w:numId="19">
    <w:abstractNumId w:val="15"/>
    <w:lvlOverride w:ilvl="0">
      <w:lvl w:ilvl="0">
        <w:numFmt w:val="decimal"/>
        <w:lvlText w:val=""/>
        <w:lvlJc w:val="left"/>
      </w:lvl>
    </w:lvlOverride>
    <w:lvlOverride w:ilvl="1">
      <w:lvl w:ilvl="1">
        <w:numFmt w:val="lowerLetter"/>
        <w:lvlText w:val="%2."/>
        <w:lvlJc w:val="left"/>
      </w:lvl>
    </w:lvlOverride>
  </w:num>
  <w:num w:numId="20">
    <w:abstractNumId w:val="1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trackRevisions/>
  <w:defaultTabStop w:val="720"/>
  <w:characterSpacingControl w:val="doNotCompress"/>
  <w:footnotePr>
    <w:footnote w:id="-1"/>
    <w:footnote w:id="0"/>
  </w:footnotePr>
  <w:endnotePr>
    <w:endnote w:id="-1"/>
    <w:endnote w:id="0"/>
  </w:endnotePr>
  <w:compat>
    <w:useFELayout/>
  </w:compat>
  <w:rsids>
    <w:rsidRoot w:val="000213AE"/>
    <w:rsid w:val="0001216C"/>
    <w:rsid w:val="000213AE"/>
    <w:rsid w:val="000A7F15"/>
    <w:rsid w:val="00115FF6"/>
    <w:rsid w:val="00301EC0"/>
    <w:rsid w:val="00303506"/>
    <w:rsid w:val="00546309"/>
    <w:rsid w:val="005A04A6"/>
    <w:rsid w:val="0071284A"/>
    <w:rsid w:val="00722892"/>
    <w:rsid w:val="007D3724"/>
    <w:rsid w:val="007E4282"/>
    <w:rsid w:val="008A141E"/>
    <w:rsid w:val="00910940"/>
    <w:rsid w:val="009C27F3"/>
    <w:rsid w:val="009F36C3"/>
    <w:rsid w:val="00A97B54"/>
    <w:rsid w:val="00AE56DE"/>
    <w:rsid w:val="00BF214E"/>
    <w:rsid w:val="00F60B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6C3"/>
  </w:style>
  <w:style w:type="paragraph" w:styleId="1">
    <w:name w:val="heading 1"/>
    <w:basedOn w:val="a"/>
    <w:next w:val="a"/>
    <w:link w:val="1Char"/>
    <w:uiPriority w:val="9"/>
    <w:qFormat/>
    <w:rsid w:val="007D3724"/>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D3724"/>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7D3724"/>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7D3724"/>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7D3724"/>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7D3724"/>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7D3724"/>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D3724"/>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D3724"/>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D3724"/>
    <w:rPr>
      <w:rFonts w:asciiTheme="majorHAnsi" w:eastAsiaTheme="majorEastAsia" w:hAnsiTheme="majorHAnsi" w:cstheme="majorBidi"/>
      <w:color w:val="2F5496" w:themeColor="accent1" w:themeShade="BF"/>
      <w:sz w:val="32"/>
      <w:szCs w:val="32"/>
    </w:rPr>
  </w:style>
  <w:style w:type="character" w:customStyle="1" w:styleId="2Char">
    <w:name w:val="标题 2 Char"/>
    <w:basedOn w:val="a0"/>
    <w:link w:val="2"/>
    <w:uiPriority w:val="9"/>
    <w:rsid w:val="007D3724"/>
    <w:rPr>
      <w:rFonts w:asciiTheme="majorHAnsi" w:eastAsiaTheme="majorEastAsia" w:hAnsiTheme="majorHAnsi" w:cstheme="majorBidi"/>
      <w:color w:val="2F5496" w:themeColor="accent1" w:themeShade="BF"/>
      <w:sz w:val="26"/>
      <w:szCs w:val="26"/>
    </w:rPr>
  </w:style>
  <w:style w:type="character" w:customStyle="1" w:styleId="3Char">
    <w:name w:val="标题 3 Char"/>
    <w:basedOn w:val="a0"/>
    <w:link w:val="3"/>
    <w:uiPriority w:val="9"/>
    <w:rsid w:val="007D3724"/>
    <w:rPr>
      <w:rFonts w:asciiTheme="majorHAnsi" w:eastAsiaTheme="majorEastAsia" w:hAnsiTheme="majorHAnsi" w:cstheme="majorBidi"/>
      <w:color w:val="1F3763" w:themeColor="accent1" w:themeShade="7F"/>
      <w:sz w:val="24"/>
      <w:szCs w:val="24"/>
    </w:rPr>
  </w:style>
  <w:style w:type="character" w:customStyle="1" w:styleId="4Char">
    <w:name w:val="标题 4 Char"/>
    <w:basedOn w:val="a0"/>
    <w:link w:val="4"/>
    <w:uiPriority w:val="9"/>
    <w:rsid w:val="007D3724"/>
    <w:rPr>
      <w:rFonts w:asciiTheme="majorHAnsi" w:eastAsiaTheme="majorEastAsia" w:hAnsiTheme="majorHAnsi" w:cstheme="majorBidi"/>
      <w:i/>
      <w:iCs/>
      <w:color w:val="2F5496" w:themeColor="accent1" w:themeShade="BF"/>
    </w:rPr>
  </w:style>
  <w:style w:type="character" w:customStyle="1" w:styleId="5Char">
    <w:name w:val="标题 5 Char"/>
    <w:basedOn w:val="a0"/>
    <w:link w:val="5"/>
    <w:uiPriority w:val="9"/>
    <w:rsid w:val="007D3724"/>
    <w:rPr>
      <w:rFonts w:asciiTheme="majorHAnsi" w:eastAsiaTheme="majorEastAsia" w:hAnsiTheme="majorHAnsi" w:cstheme="majorBidi"/>
      <w:color w:val="2F5496" w:themeColor="accent1" w:themeShade="BF"/>
    </w:rPr>
  </w:style>
  <w:style w:type="character" w:customStyle="1" w:styleId="6Char">
    <w:name w:val="标题 6 Char"/>
    <w:basedOn w:val="a0"/>
    <w:link w:val="6"/>
    <w:uiPriority w:val="9"/>
    <w:rsid w:val="007D3724"/>
    <w:rPr>
      <w:rFonts w:asciiTheme="majorHAnsi" w:eastAsiaTheme="majorEastAsia" w:hAnsiTheme="majorHAnsi" w:cstheme="majorBidi"/>
      <w:color w:val="1F3763" w:themeColor="accent1" w:themeShade="7F"/>
    </w:rPr>
  </w:style>
  <w:style w:type="character" w:customStyle="1" w:styleId="7Char">
    <w:name w:val="标题 7 Char"/>
    <w:basedOn w:val="a0"/>
    <w:link w:val="7"/>
    <w:uiPriority w:val="9"/>
    <w:rsid w:val="007D3724"/>
    <w:rPr>
      <w:rFonts w:asciiTheme="majorHAnsi" w:eastAsiaTheme="majorEastAsia" w:hAnsiTheme="majorHAnsi" w:cstheme="majorBidi"/>
      <w:i/>
      <w:iCs/>
      <w:color w:val="1F3763" w:themeColor="accent1" w:themeShade="7F"/>
    </w:rPr>
  </w:style>
  <w:style w:type="character" w:customStyle="1" w:styleId="8Char">
    <w:name w:val="标题 8 Char"/>
    <w:basedOn w:val="a0"/>
    <w:link w:val="8"/>
    <w:uiPriority w:val="9"/>
    <w:semiHidden/>
    <w:rsid w:val="007D3724"/>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7D3724"/>
    <w:rPr>
      <w:rFonts w:asciiTheme="majorHAnsi" w:eastAsiaTheme="majorEastAsia" w:hAnsiTheme="majorHAnsi" w:cstheme="majorBidi"/>
      <w:i/>
      <w:iCs/>
      <w:color w:val="272727" w:themeColor="text1" w:themeTint="D8"/>
      <w:sz w:val="21"/>
      <w:szCs w:val="21"/>
    </w:rPr>
  </w:style>
  <w:style w:type="paragraph" w:styleId="a4">
    <w:name w:val="Normal (Web)"/>
    <w:basedOn w:val="a"/>
    <w:uiPriority w:val="99"/>
    <w:unhideWhenUsed/>
    <w:rsid w:val="007D372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303506"/>
    <w:pPr>
      <w:ind w:left="720"/>
      <w:contextualSpacing/>
    </w:pPr>
  </w:style>
  <w:style w:type="character" w:customStyle="1" w:styleId="apple-tab-span">
    <w:name w:val="apple-tab-span"/>
    <w:basedOn w:val="a0"/>
    <w:rsid w:val="00303506"/>
  </w:style>
  <w:style w:type="paragraph" w:styleId="a6">
    <w:name w:val="header"/>
    <w:basedOn w:val="a"/>
    <w:link w:val="Char"/>
    <w:uiPriority w:val="99"/>
    <w:unhideWhenUsed/>
    <w:rsid w:val="00A97B54"/>
    <w:pPr>
      <w:tabs>
        <w:tab w:val="center" w:pos="4680"/>
        <w:tab w:val="right" w:pos="9360"/>
      </w:tabs>
      <w:spacing w:after="0" w:line="240" w:lineRule="auto"/>
    </w:pPr>
  </w:style>
  <w:style w:type="character" w:customStyle="1" w:styleId="Char">
    <w:name w:val="页眉 Char"/>
    <w:basedOn w:val="a0"/>
    <w:link w:val="a6"/>
    <w:uiPriority w:val="99"/>
    <w:rsid w:val="00A97B54"/>
  </w:style>
  <w:style w:type="paragraph" w:styleId="a7">
    <w:name w:val="footer"/>
    <w:basedOn w:val="a"/>
    <w:link w:val="Char0"/>
    <w:uiPriority w:val="99"/>
    <w:unhideWhenUsed/>
    <w:rsid w:val="00A97B54"/>
    <w:pPr>
      <w:tabs>
        <w:tab w:val="center" w:pos="4680"/>
        <w:tab w:val="right" w:pos="9360"/>
      </w:tabs>
      <w:spacing w:after="0" w:line="240" w:lineRule="auto"/>
    </w:pPr>
  </w:style>
  <w:style w:type="character" w:customStyle="1" w:styleId="Char0">
    <w:name w:val="页脚 Char"/>
    <w:basedOn w:val="a0"/>
    <w:link w:val="a7"/>
    <w:uiPriority w:val="99"/>
    <w:rsid w:val="00A97B54"/>
  </w:style>
</w:styles>
</file>

<file path=word/webSettings.xml><?xml version="1.0" encoding="utf-8"?>
<w:webSettings xmlns:r="http://schemas.openxmlformats.org/officeDocument/2006/relationships" xmlns:w="http://schemas.openxmlformats.org/wordprocessingml/2006/main">
  <w:divs>
    <w:div w:id="160582728">
      <w:bodyDiv w:val="1"/>
      <w:marLeft w:val="0"/>
      <w:marRight w:val="0"/>
      <w:marTop w:val="0"/>
      <w:marBottom w:val="0"/>
      <w:divBdr>
        <w:top w:val="none" w:sz="0" w:space="0" w:color="auto"/>
        <w:left w:val="none" w:sz="0" w:space="0" w:color="auto"/>
        <w:bottom w:val="none" w:sz="0" w:space="0" w:color="auto"/>
        <w:right w:val="none" w:sz="0" w:space="0" w:color="auto"/>
      </w:divBdr>
    </w:div>
    <w:div w:id="219756209">
      <w:bodyDiv w:val="1"/>
      <w:marLeft w:val="0"/>
      <w:marRight w:val="0"/>
      <w:marTop w:val="0"/>
      <w:marBottom w:val="0"/>
      <w:divBdr>
        <w:top w:val="none" w:sz="0" w:space="0" w:color="auto"/>
        <w:left w:val="none" w:sz="0" w:space="0" w:color="auto"/>
        <w:bottom w:val="none" w:sz="0" w:space="0" w:color="auto"/>
        <w:right w:val="none" w:sz="0" w:space="0" w:color="auto"/>
      </w:divBdr>
    </w:div>
    <w:div w:id="294915909">
      <w:bodyDiv w:val="1"/>
      <w:marLeft w:val="0"/>
      <w:marRight w:val="0"/>
      <w:marTop w:val="0"/>
      <w:marBottom w:val="0"/>
      <w:divBdr>
        <w:top w:val="none" w:sz="0" w:space="0" w:color="auto"/>
        <w:left w:val="none" w:sz="0" w:space="0" w:color="auto"/>
        <w:bottom w:val="none" w:sz="0" w:space="0" w:color="auto"/>
        <w:right w:val="none" w:sz="0" w:space="0" w:color="auto"/>
      </w:divBdr>
    </w:div>
    <w:div w:id="451829761">
      <w:bodyDiv w:val="1"/>
      <w:marLeft w:val="0"/>
      <w:marRight w:val="0"/>
      <w:marTop w:val="0"/>
      <w:marBottom w:val="0"/>
      <w:divBdr>
        <w:top w:val="none" w:sz="0" w:space="0" w:color="auto"/>
        <w:left w:val="none" w:sz="0" w:space="0" w:color="auto"/>
        <w:bottom w:val="none" w:sz="0" w:space="0" w:color="auto"/>
        <w:right w:val="none" w:sz="0" w:space="0" w:color="auto"/>
      </w:divBdr>
    </w:div>
    <w:div w:id="571699600">
      <w:bodyDiv w:val="1"/>
      <w:marLeft w:val="0"/>
      <w:marRight w:val="0"/>
      <w:marTop w:val="0"/>
      <w:marBottom w:val="0"/>
      <w:divBdr>
        <w:top w:val="none" w:sz="0" w:space="0" w:color="auto"/>
        <w:left w:val="none" w:sz="0" w:space="0" w:color="auto"/>
        <w:bottom w:val="none" w:sz="0" w:space="0" w:color="auto"/>
        <w:right w:val="none" w:sz="0" w:space="0" w:color="auto"/>
      </w:divBdr>
    </w:div>
    <w:div w:id="804735446">
      <w:bodyDiv w:val="1"/>
      <w:marLeft w:val="0"/>
      <w:marRight w:val="0"/>
      <w:marTop w:val="0"/>
      <w:marBottom w:val="0"/>
      <w:divBdr>
        <w:top w:val="none" w:sz="0" w:space="0" w:color="auto"/>
        <w:left w:val="none" w:sz="0" w:space="0" w:color="auto"/>
        <w:bottom w:val="none" w:sz="0" w:space="0" w:color="auto"/>
        <w:right w:val="none" w:sz="0" w:space="0" w:color="auto"/>
      </w:divBdr>
    </w:div>
    <w:div w:id="918640256">
      <w:bodyDiv w:val="1"/>
      <w:marLeft w:val="0"/>
      <w:marRight w:val="0"/>
      <w:marTop w:val="0"/>
      <w:marBottom w:val="0"/>
      <w:divBdr>
        <w:top w:val="none" w:sz="0" w:space="0" w:color="auto"/>
        <w:left w:val="none" w:sz="0" w:space="0" w:color="auto"/>
        <w:bottom w:val="none" w:sz="0" w:space="0" w:color="auto"/>
        <w:right w:val="none" w:sz="0" w:space="0" w:color="auto"/>
      </w:divBdr>
    </w:div>
    <w:div w:id="933316748">
      <w:bodyDiv w:val="1"/>
      <w:marLeft w:val="0"/>
      <w:marRight w:val="0"/>
      <w:marTop w:val="0"/>
      <w:marBottom w:val="0"/>
      <w:divBdr>
        <w:top w:val="none" w:sz="0" w:space="0" w:color="auto"/>
        <w:left w:val="none" w:sz="0" w:space="0" w:color="auto"/>
        <w:bottom w:val="none" w:sz="0" w:space="0" w:color="auto"/>
        <w:right w:val="none" w:sz="0" w:space="0" w:color="auto"/>
      </w:divBdr>
    </w:div>
    <w:div w:id="1106926704">
      <w:bodyDiv w:val="1"/>
      <w:marLeft w:val="0"/>
      <w:marRight w:val="0"/>
      <w:marTop w:val="0"/>
      <w:marBottom w:val="0"/>
      <w:divBdr>
        <w:top w:val="none" w:sz="0" w:space="0" w:color="auto"/>
        <w:left w:val="none" w:sz="0" w:space="0" w:color="auto"/>
        <w:bottom w:val="none" w:sz="0" w:space="0" w:color="auto"/>
        <w:right w:val="none" w:sz="0" w:space="0" w:color="auto"/>
      </w:divBdr>
    </w:div>
    <w:div w:id="1262643561">
      <w:bodyDiv w:val="1"/>
      <w:marLeft w:val="0"/>
      <w:marRight w:val="0"/>
      <w:marTop w:val="0"/>
      <w:marBottom w:val="0"/>
      <w:divBdr>
        <w:top w:val="none" w:sz="0" w:space="0" w:color="auto"/>
        <w:left w:val="none" w:sz="0" w:space="0" w:color="auto"/>
        <w:bottom w:val="none" w:sz="0" w:space="0" w:color="auto"/>
        <w:right w:val="none" w:sz="0" w:space="0" w:color="auto"/>
      </w:divBdr>
      <w:divsChild>
        <w:div w:id="1489593897">
          <w:marLeft w:val="0"/>
          <w:marRight w:val="0"/>
          <w:marTop w:val="0"/>
          <w:marBottom w:val="0"/>
          <w:divBdr>
            <w:top w:val="none" w:sz="0" w:space="0" w:color="auto"/>
            <w:left w:val="none" w:sz="0" w:space="0" w:color="auto"/>
            <w:bottom w:val="none" w:sz="0" w:space="0" w:color="auto"/>
            <w:right w:val="none" w:sz="0" w:space="0" w:color="auto"/>
          </w:divBdr>
        </w:div>
      </w:divsChild>
    </w:div>
    <w:div w:id="1728920247">
      <w:bodyDiv w:val="1"/>
      <w:marLeft w:val="0"/>
      <w:marRight w:val="0"/>
      <w:marTop w:val="0"/>
      <w:marBottom w:val="0"/>
      <w:divBdr>
        <w:top w:val="none" w:sz="0" w:space="0" w:color="auto"/>
        <w:left w:val="none" w:sz="0" w:space="0" w:color="auto"/>
        <w:bottom w:val="none" w:sz="0" w:space="0" w:color="auto"/>
        <w:right w:val="none" w:sz="0" w:space="0" w:color="auto"/>
      </w:divBdr>
    </w:div>
    <w:div w:id="1749694534">
      <w:bodyDiv w:val="1"/>
      <w:marLeft w:val="0"/>
      <w:marRight w:val="0"/>
      <w:marTop w:val="0"/>
      <w:marBottom w:val="0"/>
      <w:divBdr>
        <w:top w:val="none" w:sz="0" w:space="0" w:color="auto"/>
        <w:left w:val="none" w:sz="0" w:space="0" w:color="auto"/>
        <w:bottom w:val="none" w:sz="0" w:space="0" w:color="auto"/>
        <w:right w:val="none" w:sz="0" w:space="0" w:color="auto"/>
      </w:divBdr>
    </w:div>
    <w:div w:id="1838886652">
      <w:bodyDiv w:val="1"/>
      <w:marLeft w:val="0"/>
      <w:marRight w:val="0"/>
      <w:marTop w:val="0"/>
      <w:marBottom w:val="0"/>
      <w:divBdr>
        <w:top w:val="none" w:sz="0" w:space="0" w:color="auto"/>
        <w:left w:val="none" w:sz="0" w:space="0" w:color="auto"/>
        <w:bottom w:val="none" w:sz="0" w:space="0" w:color="auto"/>
        <w:right w:val="none" w:sz="0" w:space="0" w:color="auto"/>
      </w:divBdr>
    </w:div>
    <w:div w:id="1879002123">
      <w:bodyDiv w:val="1"/>
      <w:marLeft w:val="0"/>
      <w:marRight w:val="0"/>
      <w:marTop w:val="0"/>
      <w:marBottom w:val="0"/>
      <w:divBdr>
        <w:top w:val="none" w:sz="0" w:space="0" w:color="auto"/>
        <w:left w:val="none" w:sz="0" w:space="0" w:color="auto"/>
        <w:bottom w:val="none" w:sz="0" w:space="0" w:color="auto"/>
        <w:right w:val="none" w:sz="0" w:space="0" w:color="auto"/>
      </w:divBdr>
    </w:div>
    <w:div w:id="2053730296">
      <w:bodyDiv w:val="1"/>
      <w:marLeft w:val="0"/>
      <w:marRight w:val="0"/>
      <w:marTop w:val="0"/>
      <w:marBottom w:val="0"/>
      <w:divBdr>
        <w:top w:val="none" w:sz="0" w:space="0" w:color="auto"/>
        <w:left w:val="none" w:sz="0" w:space="0" w:color="auto"/>
        <w:bottom w:val="none" w:sz="0" w:space="0" w:color="auto"/>
        <w:right w:val="none" w:sz="0" w:space="0" w:color="auto"/>
      </w:divBdr>
      <w:divsChild>
        <w:div w:id="1441531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1180-8761-4640-8FE7-8D93767F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10</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Administrator</cp:lastModifiedBy>
  <cp:revision>7</cp:revision>
  <dcterms:created xsi:type="dcterms:W3CDTF">2017-06-28T17:14:00Z</dcterms:created>
  <dcterms:modified xsi:type="dcterms:W3CDTF">2017-06-30T18:00:00Z</dcterms:modified>
</cp:coreProperties>
</file>